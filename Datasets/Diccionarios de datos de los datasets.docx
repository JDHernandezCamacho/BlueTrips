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BD67" w14:textId="3ABE93C6" w:rsidR="00B06FB1" w:rsidRDefault="00B06FB1">
      <w:r>
        <w:t xml:space="preserve">Diccionario de datos de los </w:t>
      </w:r>
      <w:proofErr w:type="spellStart"/>
      <w:r>
        <w:t>datasets</w:t>
      </w:r>
      <w:proofErr w:type="spellEnd"/>
      <w:r>
        <w:t>:</w:t>
      </w:r>
    </w:p>
    <w:p w14:paraId="3F282F1E" w14:textId="77777777" w:rsidR="003A5968" w:rsidRPr="003A5968" w:rsidRDefault="003A5968" w:rsidP="003A5968">
      <w:pPr>
        <w:ind w:left="360"/>
        <w:rPr>
          <w:color w:val="538135" w:themeColor="accent6" w:themeShade="BF"/>
        </w:rPr>
      </w:pPr>
      <w:r w:rsidRPr="003A5968">
        <w:rPr>
          <w:color w:val="538135" w:themeColor="accent6" w:themeShade="BF"/>
        </w:rPr>
        <w:t xml:space="preserve">Los combustibles alternativos son combustibles que no dependen exclusivamente de los combustibles derivados del petróleo, como la gasolina y el diésel. Estos combustibles pueden ser más limpios que los combustibles fósiles, ya que producen menos gases tóxicos al quemarse y tienen menores consecuencias negativas en caso de derrame. </w:t>
      </w:r>
    </w:p>
    <w:p w14:paraId="03A45B2F" w14:textId="77777777" w:rsidR="003A5968" w:rsidRPr="003A5968" w:rsidRDefault="003A5968" w:rsidP="003A5968">
      <w:pPr>
        <w:ind w:left="360"/>
        <w:rPr>
          <w:color w:val="538135" w:themeColor="accent6" w:themeShade="BF"/>
        </w:rPr>
      </w:pPr>
      <w:r w:rsidRPr="003A5968">
        <w:rPr>
          <w:color w:val="538135" w:themeColor="accent6" w:themeShade="BF"/>
        </w:rPr>
        <w:t>La electricidad es un combustible alternativo que se puede utilizar para alimentar baterías o celdas de combustible en vehículos eléctricos o híbridos.</w:t>
      </w:r>
    </w:p>
    <w:p w14:paraId="534ABFEA" w14:textId="77777777" w:rsidR="003A5968" w:rsidRPr="003A5968" w:rsidRDefault="003A5968" w:rsidP="003A5968">
      <w:pPr>
        <w:ind w:left="360"/>
        <w:rPr>
          <w:color w:val="538135" w:themeColor="accent6" w:themeShade="BF"/>
        </w:rPr>
      </w:pPr>
      <w:r w:rsidRPr="003A5968">
        <w:rPr>
          <w:color w:val="538135" w:themeColor="accent6" w:themeShade="BF"/>
        </w:rPr>
        <w:t>La electricidad para los vehículos eléctricos puede provenir de diferentes fuentes, como centrales eléctricas que queman combustibles fósiles, fuentes de energía renovables y centrales nucleares.</w:t>
      </w:r>
    </w:p>
    <w:p w14:paraId="3CD47F66" w14:textId="282DFA38" w:rsidR="003A5968" w:rsidRPr="004E5F67" w:rsidRDefault="004E5F67" w:rsidP="004E5F67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--------------------------------------------------------------------------------------------------------------------------------------------------</w:t>
      </w:r>
    </w:p>
    <w:p w14:paraId="752ECF26" w14:textId="77777777" w:rsidR="00B06FB1" w:rsidRDefault="00B06FB1" w:rsidP="00B06FB1">
      <w:pPr>
        <w:pStyle w:val="Prrafodelista"/>
        <w:numPr>
          <w:ilvl w:val="0"/>
          <w:numId w:val="1"/>
        </w:numPr>
        <w:rPr>
          <w:color w:val="C45911" w:themeColor="accent2" w:themeShade="BF"/>
        </w:rPr>
      </w:pPr>
      <w:r w:rsidRPr="00B06FB1">
        <w:rPr>
          <w:color w:val="C45911" w:themeColor="accent2" w:themeShade="BF"/>
        </w:rPr>
        <w:t xml:space="preserve">Alternative Fuel </w:t>
      </w:r>
      <w:proofErr w:type="spellStart"/>
      <w:r w:rsidRPr="00B06FB1">
        <w:rPr>
          <w:color w:val="C45911" w:themeColor="accent2" w:themeShade="BF"/>
        </w:rPr>
        <w:t>Vehicles</w:t>
      </w:r>
      <w:proofErr w:type="spellEnd"/>
      <w:r w:rsidRPr="00B06FB1">
        <w:rPr>
          <w:color w:val="C45911" w:themeColor="accent2" w:themeShade="BF"/>
        </w:rPr>
        <w:t xml:space="preserve"> US.csv</w:t>
      </w:r>
      <w:r>
        <w:rPr>
          <w:color w:val="C45911" w:themeColor="accent2" w:themeShade="BF"/>
        </w:rPr>
        <w:t xml:space="preserve"> </w:t>
      </w:r>
    </w:p>
    <w:p w14:paraId="7D8A098C" w14:textId="1D102B48" w:rsidR="00B06FB1" w:rsidRDefault="00B06FB1" w:rsidP="00B06FB1">
      <w:pPr>
        <w:ind w:left="360"/>
        <w:rPr>
          <w:color w:val="C45911" w:themeColor="accent2" w:themeShade="BF"/>
        </w:rPr>
      </w:pPr>
      <w:r w:rsidRPr="00B06FB1">
        <w:rPr>
          <w:color w:val="C45911" w:themeColor="accent2" w:themeShade="BF"/>
        </w:rPr>
        <w:t>(Vehículos de combustible alternativo en EE.UU.)</w:t>
      </w:r>
      <w:r w:rsidR="002A6FCC" w:rsidRPr="002A6FCC">
        <w:rPr>
          <w:color w:val="C45911" w:themeColor="accent2" w:themeShade="BF"/>
        </w:rPr>
        <w:sym w:font="Wingdings" w:char="F0E0"/>
      </w:r>
      <w:r w:rsidR="002A6FCC">
        <w:rPr>
          <w:color w:val="C45911" w:themeColor="accent2" w:themeShade="BF"/>
        </w:rPr>
        <w:t xml:space="preserve"> </w:t>
      </w:r>
      <w:r w:rsidR="002A6FCC" w:rsidRPr="002A6FCC">
        <w:rPr>
          <w:b/>
          <w:bCs/>
          <w:color w:val="C45911" w:themeColor="accent2" w:themeShade="BF"/>
        </w:rPr>
        <w:t>882 Filas de datos</w:t>
      </w:r>
    </w:p>
    <w:p w14:paraId="6E0C9E36" w14:textId="25E7CCE8" w:rsidR="00B06FB1" w:rsidRDefault="00B06FB1" w:rsidP="00B06FB1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Category</w:t>
      </w:r>
      <w:proofErr w:type="spellEnd"/>
      <w:r>
        <w:rPr>
          <w:b/>
          <w:bCs/>
        </w:rPr>
        <w:t xml:space="preserve"> </w:t>
      </w:r>
      <w:r w:rsidRPr="00B06FB1">
        <w:rPr>
          <w:b/>
          <w:bCs/>
        </w:rPr>
        <w:sym w:font="Wingdings" w:char="F0E0"/>
      </w:r>
      <w:r>
        <w:rPr>
          <w:b/>
          <w:bCs/>
        </w:rPr>
        <w:t xml:space="preserve"> Indica la categoría del vehículo: </w:t>
      </w:r>
    </w:p>
    <w:p w14:paraId="766B5C11" w14:textId="1DA99510" w:rsidR="00B27796" w:rsidRPr="00B27796" w:rsidRDefault="00B06FB1" w:rsidP="00B2779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</w:t>
      </w:r>
      <w:r w:rsidRPr="00B06FB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27796">
        <w:rPr>
          <w:b/>
          <w:bCs/>
        </w:rPr>
        <w:t>Describe los modelos de los vehículos según su categoría</w:t>
      </w:r>
    </w:p>
    <w:p w14:paraId="2AF0C720" w14:textId="7077C664" w:rsidR="00B27796" w:rsidRPr="00B27796" w:rsidRDefault="00B27796" w:rsidP="00B2779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Year</w:t>
      </w:r>
      <w:proofErr w:type="spellEnd"/>
      <w:r>
        <w:rPr>
          <w:b/>
          <w:bCs/>
        </w:rPr>
        <w:t xml:space="preserve"> </w:t>
      </w:r>
      <w:r w:rsidRPr="00B27796">
        <w:rPr>
          <w:b/>
          <w:bCs/>
        </w:rPr>
        <w:sym w:font="Wingdings" w:char="F0E0"/>
      </w:r>
      <w:r>
        <w:rPr>
          <w:b/>
          <w:bCs/>
        </w:rPr>
        <w:t xml:space="preserve"> Indica el año o modelo del vehículo</w:t>
      </w:r>
    </w:p>
    <w:p w14:paraId="02AC66CF" w14:textId="17D042E1" w:rsidR="00B27796" w:rsidRDefault="00B27796" w:rsidP="00B2779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Manufacturer</w:t>
      </w:r>
      <w:proofErr w:type="spellEnd"/>
      <w:r>
        <w:rPr>
          <w:b/>
          <w:bCs/>
        </w:rPr>
        <w:t xml:space="preserve"> </w:t>
      </w:r>
      <w:r w:rsidRPr="00B27796">
        <w:rPr>
          <w:b/>
          <w:bCs/>
        </w:rPr>
        <w:sym w:font="Wingdings" w:char="F0E0"/>
      </w:r>
      <w:r>
        <w:rPr>
          <w:b/>
          <w:bCs/>
        </w:rPr>
        <w:t xml:space="preserve"> Empresa multinacional fabricadora de automóviles</w:t>
      </w:r>
    </w:p>
    <w:p w14:paraId="6576C24A" w14:textId="7F8A127C" w:rsidR="00B27796" w:rsidRDefault="00B27796" w:rsidP="00B2779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Fuel </w:t>
      </w:r>
      <w:r w:rsidRPr="00B27796">
        <w:rPr>
          <w:b/>
          <w:bCs/>
        </w:rPr>
        <w:sym w:font="Wingdings" w:char="F0E0"/>
      </w:r>
      <w:r>
        <w:rPr>
          <w:b/>
          <w:bCs/>
        </w:rPr>
        <w:t xml:space="preserve"> Tipo de combustible que usa el vehículo</w:t>
      </w:r>
    </w:p>
    <w:p w14:paraId="6EF42C5C" w14:textId="42712BF9" w:rsidR="00B27796" w:rsidRPr="000D0FED" w:rsidRDefault="00B27796" w:rsidP="00B2779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0D0FED">
        <w:rPr>
          <w:b/>
          <w:bCs/>
        </w:rPr>
        <w:t>All</w:t>
      </w:r>
      <w:proofErr w:type="spellEnd"/>
      <w:r w:rsidRPr="000D0FED">
        <w:rPr>
          <w:b/>
          <w:bCs/>
        </w:rPr>
        <w:t xml:space="preserve">-Electric </w:t>
      </w:r>
      <w:proofErr w:type="spellStart"/>
      <w:r w:rsidRPr="000D0FED">
        <w:rPr>
          <w:b/>
          <w:bCs/>
        </w:rPr>
        <w:t>Range</w:t>
      </w:r>
      <w:proofErr w:type="spellEnd"/>
      <w:r w:rsidRPr="000D0FED">
        <w:rPr>
          <w:b/>
          <w:bCs/>
        </w:rPr>
        <w:t xml:space="preserve"> </w:t>
      </w:r>
      <w:r w:rsidRPr="00B27796">
        <w:rPr>
          <w:b/>
          <w:bCs/>
        </w:rPr>
        <w:sym w:font="Wingdings" w:char="F0E0"/>
      </w:r>
      <w:r w:rsidRPr="000D0FED">
        <w:rPr>
          <w:b/>
          <w:bCs/>
        </w:rPr>
        <w:t xml:space="preserve"> </w:t>
      </w:r>
      <w:r w:rsidR="000D0FED" w:rsidRPr="000D0FED">
        <w:rPr>
          <w:b/>
          <w:bCs/>
        </w:rPr>
        <w:t>Autonomía totalmente e</w:t>
      </w:r>
      <w:r w:rsidR="000D0FED">
        <w:rPr>
          <w:b/>
          <w:bCs/>
        </w:rPr>
        <w:t>léctrica</w:t>
      </w:r>
    </w:p>
    <w:p w14:paraId="36B29EC1" w14:textId="0608BCA8" w:rsidR="00212B16" w:rsidRPr="000D0FED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0D0FED">
        <w:rPr>
          <w:b/>
          <w:bCs/>
        </w:rPr>
        <w:t>'</w:t>
      </w:r>
      <w:proofErr w:type="spellStart"/>
      <w:r w:rsidRPr="000D0FED">
        <w:rPr>
          <w:b/>
          <w:bCs/>
        </w:rPr>
        <w:t>PHEV</w:t>
      </w:r>
      <w:proofErr w:type="spellEnd"/>
      <w:r w:rsidRPr="000D0FED">
        <w:rPr>
          <w:b/>
          <w:bCs/>
        </w:rPr>
        <w:t xml:space="preserve"> Total </w:t>
      </w:r>
      <w:proofErr w:type="spellStart"/>
      <w:r w:rsidRPr="000D0FED">
        <w:rPr>
          <w:b/>
          <w:bCs/>
        </w:rPr>
        <w:t>Range</w:t>
      </w:r>
      <w:proofErr w:type="spellEnd"/>
      <w:r w:rsidRPr="000D0FED">
        <w:rPr>
          <w:b/>
          <w:bCs/>
        </w:rPr>
        <w:t>'</w:t>
      </w:r>
      <w:r w:rsidR="00AB764B" w:rsidRPr="000D0FED">
        <w:rPr>
          <w:b/>
          <w:bCs/>
        </w:rPr>
        <w:t xml:space="preserve"> </w:t>
      </w:r>
      <w:r w:rsidR="00AB764B" w:rsidRPr="00AB764B">
        <w:rPr>
          <w:b/>
          <w:bCs/>
          <w:lang w:val="en-US"/>
        </w:rPr>
        <w:sym w:font="Wingdings" w:char="F0E0"/>
      </w:r>
      <w:r w:rsidR="00AB764B" w:rsidRPr="000D0FED">
        <w:rPr>
          <w:b/>
          <w:bCs/>
        </w:rPr>
        <w:t xml:space="preserve"> </w:t>
      </w:r>
      <w:r w:rsidR="000D0FED" w:rsidRPr="000D0FED">
        <w:rPr>
          <w:b/>
          <w:bCs/>
        </w:rPr>
        <w:t>Rango Total de un Ve</w:t>
      </w:r>
      <w:r w:rsidR="000D0FED">
        <w:rPr>
          <w:b/>
          <w:bCs/>
        </w:rPr>
        <w:t>hículo Hibrido enchufable</w:t>
      </w:r>
    </w:p>
    <w:p w14:paraId="7395E841" w14:textId="7DEF63D2" w:rsidR="00C361F4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 xml:space="preserve">'Alternative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City'</w:t>
      </w:r>
      <w:r w:rsidR="000D0FED" w:rsidRPr="00D62CC9">
        <w:rPr>
          <w:b/>
          <w:bCs/>
        </w:rPr>
        <w:t xml:space="preserve"> </w:t>
      </w:r>
      <w:r w:rsidR="000D0FED" w:rsidRPr="000D0FED">
        <w:rPr>
          <w:b/>
          <w:bCs/>
          <w:lang w:val="en-US"/>
        </w:rPr>
        <w:sym w:font="Wingdings" w:char="F0E0"/>
      </w:r>
      <w:r w:rsidR="000D0FED" w:rsidRPr="00D62CC9">
        <w:rPr>
          <w:b/>
          <w:bCs/>
        </w:rPr>
        <w:t xml:space="preserve"> </w:t>
      </w:r>
      <w:r w:rsidR="00D62CC9">
        <w:rPr>
          <w:b/>
          <w:bCs/>
        </w:rPr>
        <w:t>Consumo de</w:t>
      </w:r>
      <w:r w:rsidR="00D62CC9" w:rsidRPr="00D62CC9">
        <w:rPr>
          <w:b/>
          <w:bCs/>
        </w:rPr>
        <w:t xml:space="preserve"> com</w:t>
      </w:r>
      <w:r w:rsidR="00D62CC9">
        <w:rPr>
          <w:b/>
          <w:bCs/>
        </w:rPr>
        <w:t>bustible alternativo en ciudad</w:t>
      </w:r>
    </w:p>
    <w:p w14:paraId="7D812FD8" w14:textId="356B86C6" w:rsidR="00212B16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 xml:space="preserve">'Alternative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</w:t>
      </w:r>
      <w:proofErr w:type="spellStart"/>
      <w:r w:rsidRPr="00D62CC9">
        <w:rPr>
          <w:b/>
          <w:bCs/>
        </w:rPr>
        <w:t>Highway</w:t>
      </w:r>
      <w:proofErr w:type="spellEnd"/>
      <w:r w:rsidRPr="00D62CC9">
        <w:rPr>
          <w:b/>
          <w:bCs/>
        </w:rPr>
        <w:t>'</w:t>
      </w:r>
      <w:r w:rsidR="000D0FED" w:rsidRPr="00D62CC9">
        <w:rPr>
          <w:b/>
          <w:bCs/>
        </w:rPr>
        <w:t xml:space="preserve"> </w:t>
      </w:r>
      <w:r w:rsidR="000D0FED" w:rsidRPr="000D0FED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</w:t>
      </w:r>
      <w:r w:rsidR="00D62CC9">
        <w:rPr>
          <w:b/>
          <w:bCs/>
        </w:rPr>
        <w:t>Consumo de</w:t>
      </w:r>
      <w:r w:rsidR="00D62CC9" w:rsidRPr="00D62CC9">
        <w:rPr>
          <w:b/>
          <w:bCs/>
        </w:rPr>
        <w:t xml:space="preserve"> com</w:t>
      </w:r>
      <w:r w:rsidR="00D62CC9">
        <w:rPr>
          <w:b/>
          <w:bCs/>
        </w:rPr>
        <w:t>bustible alternativo en carretera</w:t>
      </w:r>
    </w:p>
    <w:p w14:paraId="56867F89" w14:textId="1A564E02" w:rsidR="00C361F4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 xml:space="preserve">'Alternative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</w:t>
      </w:r>
      <w:proofErr w:type="spellStart"/>
      <w:r w:rsidRPr="00D62CC9">
        <w:rPr>
          <w:b/>
          <w:bCs/>
        </w:rPr>
        <w:t>Combined</w:t>
      </w:r>
      <w:proofErr w:type="spellEnd"/>
      <w:r w:rsidRPr="00D62CC9">
        <w:rPr>
          <w:b/>
          <w:bCs/>
        </w:rPr>
        <w:t xml:space="preserve">', </w:t>
      </w:r>
      <w:r w:rsidR="00D62CC9" w:rsidRPr="00D62CC9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</w:t>
      </w:r>
      <w:r w:rsidR="00D62CC9">
        <w:rPr>
          <w:b/>
          <w:bCs/>
        </w:rPr>
        <w:t>Consumo de</w:t>
      </w:r>
      <w:r w:rsidR="00D62CC9" w:rsidRPr="00D62CC9">
        <w:rPr>
          <w:b/>
          <w:bCs/>
        </w:rPr>
        <w:t xml:space="preserve"> com</w:t>
      </w:r>
      <w:r w:rsidR="00D62CC9">
        <w:rPr>
          <w:b/>
          <w:bCs/>
        </w:rPr>
        <w:t>bustible alternativo combinado</w:t>
      </w:r>
    </w:p>
    <w:p w14:paraId="60157A96" w14:textId="576A3CDB" w:rsidR="00212B16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>'</w:t>
      </w:r>
      <w:proofErr w:type="spellStart"/>
      <w:r w:rsidRPr="00D62CC9">
        <w:rPr>
          <w:b/>
          <w:bCs/>
        </w:rPr>
        <w:t>Conventional</w:t>
      </w:r>
      <w:proofErr w:type="spellEnd"/>
      <w:r w:rsidRPr="00D62CC9">
        <w:rPr>
          <w:b/>
          <w:bCs/>
        </w:rPr>
        <w:t xml:space="preserve">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City',</w:t>
      </w:r>
      <w:r w:rsidR="00D62CC9" w:rsidRPr="00D62CC9">
        <w:rPr>
          <w:b/>
          <w:bCs/>
        </w:rPr>
        <w:t xml:space="preserve"> </w:t>
      </w:r>
      <w:r w:rsidR="00D62CC9" w:rsidRPr="00D62CC9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Consumo e</w:t>
      </w:r>
      <w:r w:rsidR="00D62CC9">
        <w:rPr>
          <w:b/>
          <w:bCs/>
        </w:rPr>
        <w:t>n combustibles convencionales en ciudad</w:t>
      </w:r>
    </w:p>
    <w:p w14:paraId="330CB5EB" w14:textId="6ED6F0EF" w:rsidR="00212B16" w:rsidRPr="00212B16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212B16">
        <w:rPr>
          <w:b/>
          <w:bCs/>
        </w:rPr>
        <w:t>'</w:t>
      </w:r>
      <w:proofErr w:type="spellStart"/>
      <w:r w:rsidRPr="00212B16">
        <w:rPr>
          <w:b/>
          <w:bCs/>
        </w:rPr>
        <w:t>Conventional</w:t>
      </w:r>
      <w:proofErr w:type="spellEnd"/>
      <w:r w:rsidRPr="00212B16">
        <w:rPr>
          <w:b/>
          <w:bCs/>
        </w:rPr>
        <w:t xml:space="preserve"> Fuel </w:t>
      </w:r>
      <w:proofErr w:type="spellStart"/>
      <w:r w:rsidRPr="00212B16">
        <w:rPr>
          <w:b/>
          <w:bCs/>
        </w:rPr>
        <w:t>Economy</w:t>
      </w:r>
      <w:proofErr w:type="spellEnd"/>
      <w:r w:rsidRPr="00212B16">
        <w:rPr>
          <w:b/>
          <w:bCs/>
        </w:rPr>
        <w:t xml:space="preserve"> </w:t>
      </w:r>
      <w:proofErr w:type="spellStart"/>
      <w:r w:rsidRPr="00212B16">
        <w:rPr>
          <w:b/>
          <w:bCs/>
        </w:rPr>
        <w:t>Highway</w:t>
      </w:r>
      <w:proofErr w:type="spellEnd"/>
      <w:r w:rsidRPr="00212B16">
        <w:rPr>
          <w:b/>
          <w:bCs/>
        </w:rPr>
        <w:t>'</w:t>
      </w:r>
      <w:r w:rsidR="00D62CC9">
        <w:rPr>
          <w:b/>
          <w:bCs/>
        </w:rPr>
        <w:t xml:space="preserve"> </w:t>
      </w:r>
      <w:r w:rsidR="00D62CC9" w:rsidRPr="00D62CC9">
        <w:rPr>
          <w:b/>
          <w:bCs/>
        </w:rPr>
        <w:sym w:font="Wingdings" w:char="F0E0"/>
      </w:r>
      <w:r w:rsidR="00D62CC9">
        <w:rPr>
          <w:b/>
          <w:bCs/>
        </w:rPr>
        <w:t xml:space="preserve"> </w:t>
      </w:r>
      <w:r w:rsidR="00D62CC9" w:rsidRPr="00D62CC9">
        <w:rPr>
          <w:b/>
          <w:bCs/>
        </w:rPr>
        <w:t>Consumo e</w:t>
      </w:r>
      <w:r w:rsidR="00D62CC9">
        <w:rPr>
          <w:b/>
          <w:bCs/>
        </w:rPr>
        <w:t>n combustibles convencionales en carretera</w:t>
      </w:r>
    </w:p>
    <w:p w14:paraId="6823B98A" w14:textId="3BF51546" w:rsidR="00C361F4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>'</w:t>
      </w:r>
      <w:proofErr w:type="spellStart"/>
      <w:r w:rsidRPr="00D62CC9">
        <w:rPr>
          <w:b/>
          <w:bCs/>
        </w:rPr>
        <w:t>Conventional</w:t>
      </w:r>
      <w:proofErr w:type="spellEnd"/>
      <w:r w:rsidRPr="00D62CC9">
        <w:rPr>
          <w:b/>
          <w:bCs/>
        </w:rPr>
        <w:t xml:space="preserve"> Fuel </w:t>
      </w:r>
      <w:proofErr w:type="spellStart"/>
      <w:r w:rsidRPr="00D62CC9">
        <w:rPr>
          <w:b/>
          <w:bCs/>
        </w:rPr>
        <w:t>Economy</w:t>
      </w:r>
      <w:proofErr w:type="spellEnd"/>
      <w:r w:rsidRPr="00D62CC9">
        <w:rPr>
          <w:b/>
          <w:bCs/>
        </w:rPr>
        <w:t xml:space="preserve"> </w:t>
      </w:r>
      <w:proofErr w:type="spellStart"/>
      <w:r w:rsidRPr="00D62CC9">
        <w:rPr>
          <w:b/>
          <w:bCs/>
        </w:rPr>
        <w:t>Combined</w:t>
      </w:r>
      <w:proofErr w:type="spellEnd"/>
      <w:r w:rsidRPr="00D62CC9">
        <w:rPr>
          <w:b/>
          <w:bCs/>
        </w:rPr>
        <w:t>'</w:t>
      </w:r>
      <w:r w:rsidR="00D62CC9" w:rsidRPr="00D62CC9">
        <w:rPr>
          <w:b/>
          <w:bCs/>
        </w:rPr>
        <w:t xml:space="preserve"> </w:t>
      </w:r>
      <w:r w:rsidR="00D62CC9" w:rsidRPr="00D62CC9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Consumo e</w:t>
      </w:r>
      <w:r w:rsidR="00D62CC9">
        <w:rPr>
          <w:b/>
          <w:bCs/>
        </w:rPr>
        <w:t>n combustibles convencionales combinado</w:t>
      </w:r>
    </w:p>
    <w:p w14:paraId="09ABC1A8" w14:textId="625C02CA" w:rsidR="00212B16" w:rsidRPr="00D62CC9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D62CC9">
        <w:rPr>
          <w:b/>
          <w:bCs/>
        </w:rPr>
        <w:t>'</w:t>
      </w:r>
      <w:proofErr w:type="spellStart"/>
      <w:r w:rsidRPr="00D62CC9">
        <w:rPr>
          <w:b/>
          <w:bCs/>
        </w:rPr>
        <w:t>Transmission</w:t>
      </w:r>
      <w:proofErr w:type="spellEnd"/>
      <w:r w:rsidRPr="00D62CC9">
        <w:rPr>
          <w:b/>
          <w:bCs/>
        </w:rPr>
        <w:t xml:space="preserve"> </w:t>
      </w:r>
      <w:proofErr w:type="spellStart"/>
      <w:r w:rsidRPr="00D62CC9">
        <w:rPr>
          <w:b/>
          <w:bCs/>
        </w:rPr>
        <w:t>Type</w:t>
      </w:r>
      <w:proofErr w:type="spellEnd"/>
      <w:r w:rsidRPr="00D62CC9">
        <w:rPr>
          <w:b/>
          <w:bCs/>
        </w:rPr>
        <w:t>',</w:t>
      </w:r>
      <w:r w:rsidR="00D62CC9" w:rsidRPr="00D62CC9">
        <w:rPr>
          <w:b/>
          <w:bCs/>
        </w:rPr>
        <w:t xml:space="preserve"> </w:t>
      </w:r>
      <w:r w:rsidR="00D62CC9" w:rsidRPr="00D62CC9">
        <w:rPr>
          <w:b/>
          <w:bCs/>
          <w:lang w:val="en-US"/>
        </w:rPr>
        <w:sym w:font="Wingdings" w:char="F0E0"/>
      </w:r>
      <w:r w:rsidR="00D62CC9" w:rsidRPr="00D62CC9">
        <w:rPr>
          <w:b/>
          <w:bCs/>
        </w:rPr>
        <w:t xml:space="preserve"> Tipo de t</w:t>
      </w:r>
      <w:r w:rsidR="00D62CC9">
        <w:rPr>
          <w:b/>
          <w:bCs/>
        </w:rPr>
        <w:t>ransmisión del vehículo</w:t>
      </w:r>
    </w:p>
    <w:p w14:paraId="17115043" w14:textId="7C52A504" w:rsidR="00D62CC9" w:rsidRPr="003A5968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'</w:t>
      </w:r>
      <w:proofErr w:type="spellStart"/>
      <w:r w:rsidRPr="003A5968">
        <w:rPr>
          <w:b/>
          <w:bCs/>
        </w:rPr>
        <w:t>Transmission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Make</w:t>
      </w:r>
      <w:proofErr w:type="spellEnd"/>
      <w:r w:rsidRPr="003A5968">
        <w:rPr>
          <w:b/>
          <w:bCs/>
        </w:rPr>
        <w:t xml:space="preserve">', </w:t>
      </w:r>
      <w:r w:rsidR="00D62CC9" w:rsidRPr="00D62CC9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 xml:space="preserve"> Fabricante de la</w:t>
      </w:r>
      <w:r w:rsidR="003A5968">
        <w:rPr>
          <w:b/>
          <w:bCs/>
        </w:rPr>
        <w:t xml:space="preserve"> transmisión del vehículo</w:t>
      </w:r>
    </w:p>
    <w:p w14:paraId="6672649D" w14:textId="4BE5072B" w:rsidR="00D62CC9" w:rsidRPr="003A5968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'</w:t>
      </w:r>
      <w:proofErr w:type="spellStart"/>
      <w:r w:rsidRPr="003A5968">
        <w:rPr>
          <w:b/>
          <w:bCs/>
        </w:rPr>
        <w:t>Engine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Type</w:t>
      </w:r>
      <w:proofErr w:type="spellEnd"/>
      <w:r w:rsidRPr="003A5968">
        <w:rPr>
          <w:b/>
          <w:bCs/>
        </w:rPr>
        <w:t xml:space="preserve">', </w:t>
      </w:r>
      <w:r w:rsidR="003A5968" w:rsidRPr="003A5968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 xml:space="preserve"> Tipo de mo</w:t>
      </w:r>
      <w:r w:rsidR="003A5968">
        <w:rPr>
          <w:b/>
          <w:bCs/>
        </w:rPr>
        <w:t>tor del vehículo</w:t>
      </w:r>
    </w:p>
    <w:p w14:paraId="1D30EFDF" w14:textId="23F39AED" w:rsidR="00212B16" w:rsidRPr="003A5968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'</w:t>
      </w:r>
      <w:proofErr w:type="spellStart"/>
      <w:r w:rsidRPr="003A5968">
        <w:rPr>
          <w:b/>
          <w:bCs/>
        </w:rPr>
        <w:t>Engine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Size</w:t>
      </w:r>
      <w:proofErr w:type="spellEnd"/>
      <w:r w:rsidRPr="003A5968">
        <w:rPr>
          <w:b/>
          <w:bCs/>
        </w:rPr>
        <w:t>',</w:t>
      </w:r>
      <w:r w:rsidR="003A5968" w:rsidRPr="003A5968">
        <w:rPr>
          <w:b/>
          <w:bCs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 xml:space="preserve"> </w:t>
      </w:r>
      <w:r w:rsidR="003A5968">
        <w:rPr>
          <w:b/>
          <w:bCs/>
        </w:rPr>
        <w:t>T</w:t>
      </w:r>
      <w:r w:rsidR="003A5968" w:rsidRPr="003A5968">
        <w:rPr>
          <w:b/>
          <w:bCs/>
        </w:rPr>
        <w:t>amaño del m</w:t>
      </w:r>
      <w:r w:rsidR="003A5968">
        <w:rPr>
          <w:b/>
          <w:bCs/>
        </w:rPr>
        <w:t>otor</w:t>
      </w:r>
    </w:p>
    <w:p w14:paraId="61041C1C" w14:textId="7658DB69" w:rsidR="00D62CC9" w:rsidRPr="003A5968" w:rsidRDefault="00212B16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'</w:t>
      </w:r>
      <w:proofErr w:type="spellStart"/>
      <w:r w:rsidRPr="003A5968">
        <w:rPr>
          <w:b/>
          <w:bCs/>
        </w:rPr>
        <w:t>Engine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Cylinder</w:t>
      </w:r>
      <w:proofErr w:type="spellEnd"/>
      <w:r w:rsidRPr="003A5968">
        <w:rPr>
          <w:b/>
          <w:bCs/>
        </w:rPr>
        <w:t xml:space="preserve"> </w:t>
      </w:r>
      <w:proofErr w:type="spellStart"/>
      <w:r w:rsidRPr="003A5968">
        <w:rPr>
          <w:b/>
          <w:bCs/>
        </w:rPr>
        <w:t>Count</w:t>
      </w:r>
      <w:proofErr w:type="spellEnd"/>
      <w:r w:rsidRPr="003A5968">
        <w:rPr>
          <w:b/>
          <w:bCs/>
        </w:rPr>
        <w:t xml:space="preserve">', </w:t>
      </w:r>
      <w:r w:rsidR="003A5968" w:rsidRPr="003A5968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>Número de ci</w:t>
      </w:r>
      <w:r w:rsidR="003A5968">
        <w:rPr>
          <w:b/>
          <w:bCs/>
        </w:rPr>
        <w:t xml:space="preserve">lindros del motor </w:t>
      </w:r>
    </w:p>
    <w:p w14:paraId="796F0D6F" w14:textId="347EAADE" w:rsidR="00212B16" w:rsidRPr="00212B16" w:rsidRDefault="00212B16" w:rsidP="00212B16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212B16">
        <w:rPr>
          <w:b/>
          <w:bCs/>
          <w:lang w:val="en-US"/>
        </w:rPr>
        <w:t>'Number of Passengers',</w:t>
      </w:r>
      <w:r w:rsidR="003A5968">
        <w:rPr>
          <w:b/>
          <w:bCs/>
          <w:lang w:val="en-US"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>
        <w:rPr>
          <w:b/>
          <w:bCs/>
          <w:lang w:val="en-US"/>
        </w:rPr>
        <w:t xml:space="preserve"> </w:t>
      </w:r>
      <w:proofErr w:type="spellStart"/>
      <w:r w:rsidR="003A5968">
        <w:rPr>
          <w:b/>
          <w:bCs/>
          <w:lang w:val="en-US"/>
        </w:rPr>
        <w:t>Número</w:t>
      </w:r>
      <w:proofErr w:type="spellEnd"/>
      <w:r w:rsidR="003A5968">
        <w:rPr>
          <w:b/>
          <w:bCs/>
          <w:lang w:val="en-US"/>
        </w:rPr>
        <w:t xml:space="preserve"> de </w:t>
      </w:r>
      <w:proofErr w:type="spellStart"/>
      <w:r w:rsidR="003A5968">
        <w:rPr>
          <w:b/>
          <w:bCs/>
          <w:lang w:val="en-US"/>
        </w:rPr>
        <w:t>pasajeros</w:t>
      </w:r>
      <w:proofErr w:type="spellEnd"/>
      <w:r w:rsidR="003A5968">
        <w:rPr>
          <w:b/>
          <w:bCs/>
          <w:lang w:val="en-US"/>
        </w:rPr>
        <w:t xml:space="preserve"> </w:t>
      </w:r>
    </w:p>
    <w:p w14:paraId="12C9C74C" w14:textId="0AFDE276" w:rsidR="00D62CC9" w:rsidRPr="003A5968" w:rsidRDefault="00C361F4" w:rsidP="00212B16">
      <w:pPr>
        <w:pStyle w:val="Prrafodelista"/>
        <w:numPr>
          <w:ilvl w:val="0"/>
          <w:numId w:val="2"/>
        </w:numPr>
        <w:rPr>
          <w:b/>
          <w:bCs/>
        </w:rPr>
      </w:pPr>
      <w:r w:rsidRPr="003A5968">
        <w:rPr>
          <w:b/>
          <w:bCs/>
        </w:rPr>
        <w:t>‘</w:t>
      </w:r>
      <w:r w:rsidR="00212B16" w:rsidRPr="003A5968">
        <w:rPr>
          <w:b/>
          <w:bCs/>
        </w:rPr>
        <w:t>Heavy-</w:t>
      </w:r>
      <w:proofErr w:type="spellStart"/>
      <w:r w:rsidR="00212B16" w:rsidRPr="003A5968">
        <w:rPr>
          <w:b/>
          <w:bCs/>
        </w:rPr>
        <w:t>Duty</w:t>
      </w:r>
      <w:proofErr w:type="spellEnd"/>
      <w:r w:rsidR="00212B16" w:rsidRPr="003A5968">
        <w:rPr>
          <w:b/>
          <w:bCs/>
        </w:rPr>
        <w:t xml:space="preserve"> </w:t>
      </w:r>
      <w:proofErr w:type="spellStart"/>
      <w:r w:rsidR="00212B16" w:rsidRPr="003A5968">
        <w:rPr>
          <w:b/>
          <w:bCs/>
        </w:rPr>
        <w:t>Power</w:t>
      </w:r>
      <w:proofErr w:type="spellEnd"/>
      <w:r w:rsidR="00212B16" w:rsidRPr="003A5968">
        <w:rPr>
          <w:b/>
          <w:bCs/>
        </w:rPr>
        <w:t xml:space="preserve"> </w:t>
      </w:r>
      <w:proofErr w:type="spellStart"/>
      <w:r w:rsidR="00212B16" w:rsidRPr="003A5968">
        <w:rPr>
          <w:b/>
          <w:bCs/>
        </w:rPr>
        <w:t>System</w:t>
      </w:r>
      <w:proofErr w:type="spellEnd"/>
      <w:r w:rsidR="00212B16" w:rsidRPr="003A5968">
        <w:rPr>
          <w:b/>
          <w:bCs/>
        </w:rPr>
        <w:t>',</w:t>
      </w:r>
      <w:r w:rsidR="003A5968" w:rsidRPr="003A5968">
        <w:rPr>
          <w:b/>
          <w:bCs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 w:rsidRPr="003A5968">
        <w:rPr>
          <w:b/>
          <w:bCs/>
        </w:rPr>
        <w:t xml:space="preserve"> Capacidad de potencia del vehículo </w:t>
      </w:r>
    </w:p>
    <w:p w14:paraId="3878AD52" w14:textId="726E525B" w:rsidR="00D62CC9" w:rsidRDefault="00212B16" w:rsidP="00212B16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3A5968">
        <w:rPr>
          <w:b/>
          <w:bCs/>
        </w:rPr>
        <w:t xml:space="preserve"> </w:t>
      </w:r>
      <w:r w:rsidRPr="00212B16">
        <w:rPr>
          <w:b/>
          <w:bCs/>
          <w:lang w:val="en-US"/>
        </w:rPr>
        <w:t>'Notes',</w:t>
      </w:r>
      <w:r w:rsidR="003A5968">
        <w:rPr>
          <w:b/>
          <w:bCs/>
          <w:lang w:val="en-US"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>
        <w:rPr>
          <w:b/>
          <w:bCs/>
          <w:lang w:val="en-US"/>
        </w:rPr>
        <w:t xml:space="preserve"> </w:t>
      </w:r>
      <w:proofErr w:type="spellStart"/>
      <w:r w:rsidR="003A5968">
        <w:rPr>
          <w:b/>
          <w:bCs/>
          <w:lang w:val="en-US"/>
        </w:rPr>
        <w:t>Notas</w:t>
      </w:r>
      <w:proofErr w:type="spellEnd"/>
    </w:p>
    <w:p w14:paraId="3C600851" w14:textId="4821D33C" w:rsidR="00212B16" w:rsidRPr="00212B16" w:rsidRDefault="00212B16" w:rsidP="00212B16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212B16">
        <w:rPr>
          <w:b/>
          <w:bCs/>
          <w:lang w:val="en-US"/>
        </w:rPr>
        <w:t xml:space="preserve"> 'Drivetrain'</w:t>
      </w:r>
      <w:r w:rsidR="003A5968">
        <w:rPr>
          <w:b/>
          <w:bCs/>
          <w:lang w:val="en-US"/>
        </w:rPr>
        <w:t xml:space="preserve"> </w:t>
      </w:r>
      <w:r w:rsidR="003A5968" w:rsidRPr="003A5968">
        <w:rPr>
          <w:b/>
          <w:bCs/>
          <w:lang w:val="en-US"/>
        </w:rPr>
        <w:sym w:font="Wingdings" w:char="F0E0"/>
      </w:r>
      <w:r w:rsidR="003A5968">
        <w:rPr>
          <w:b/>
          <w:bCs/>
          <w:lang w:val="en-US"/>
        </w:rPr>
        <w:t xml:space="preserve"> </w:t>
      </w:r>
      <w:proofErr w:type="spellStart"/>
      <w:r w:rsidR="003A5968">
        <w:rPr>
          <w:b/>
          <w:bCs/>
          <w:lang w:val="en-US"/>
        </w:rPr>
        <w:t>Tren</w:t>
      </w:r>
      <w:proofErr w:type="spellEnd"/>
      <w:r w:rsidR="003A5968">
        <w:rPr>
          <w:b/>
          <w:bCs/>
          <w:lang w:val="en-US"/>
        </w:rPr>
        <w:t xml:space="preserve"> </w:t>
      </w:r>
      <w:proofErr w:type="spellStart"/>
      <w:r w:rsidR="003A5968">
        <w:rPr>
          <w:b/>
          <w:bCs/>
          <w:lang w:val="en-US"/>
        </w:rPr>
        <w:t>motriz</w:t>
      </w:r>
      <w:proofErr w:type="spellEnd"/>
    </w:p>
    <w:p w14:paraId="05B394BA" w14:textId="24B82679" w:rsidR="00B06FB1" w:rsidRDefault="00B06FB1" w:rsidP="00B06FB1">
      <w:pPr>
        <w:ind w:left="360"/>
        <w:rPr>
          <w:color w:val="C45911" w:themeColor="accent2" w:themeShade="BF"/>
          <w:lang w:val="en-US"/>
        </w:rPr>
      </w:pPr>
    </w:p>
    <w:p w14:paraId="47A8BAF6" w14:textId="2F194264" w:rsidR="003A5968" w:rsidRDefault="003A5968" w:rsidP="00B06FB1">
      <w:pPr>
        <w:ind w:left="360"/>
        <w:rPr>
          <w:color w:val="C45911" w:themeColor="accent2" w:themeShade="BF"/>
          <w:lang w:val="en-US"/>
        </w:rPr>
      </w:pPr>
    </w:p>
    <w:p w14:paraId="7714B3B1" w14:textId="684888C1" w:rsidR="003A5968" w:rsidRDefault="003A5968" w:rsidP="00B06FB1">
      <w:pPr>
        <w:ind w:left="360"/>
        <w:rPr>
          <w:color w:val="C45911" w:themeColor="accent2" w:themeShade="BF"/>
          <w:lang w:val="en-US"/>
        </w:rPr>
      </w:pPr>
    </w:p>
    <w:p w14:paraId="41B33465" w14:textId="77777777" w:rsidR="003A5968" w:rsidRDefault="003A5968" w:rsidP="00B06FB1">
      <w:pPr>
        <w:ind w:left="360"/>
        <w:rPr>
          <w:color w:val="C45911" w:themeColor="accent2" w:themeShade="BF"/>
          <w:lang w:val="en-US"/>
        </w:rPr>
      </w:pPr>
    </w:p>
    <w:p w14:paraId="296B8F56" w14:textId="3CD38926" w:rsidR="003A5968" w:rsidRDefault="003A5968" w:rsidP="00B06FB1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14:paraId="374FAB06" w14:textId="52CD42A4" w:rsidR="004F3CC5" w:rsidRPr="004F3CC5" w:rsidRDefault="004F3CC5" w:rsidP="003A5968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4F3CC5">
        <w:rPr>
          <w:color w:val="C45911" w:themeColor="accent2" w:themeShade="BF"/>
          <w:lang w:val="en-US"/>
        </w:rPr>
        <w:t>Electric and alternative fuel c</w:t>
      </w:r>
      <w:r>
        <w:rPr>
          <w:color w:val="C45911" w:themeColor="accent2" w:themeShade="BF"/>
          <w:lang w:val="en-US"/>
        </w:rPr>
        <w:t>harging stations</w:t>
      </w:r>
      <w:r w:rsidR="004E5F67">
        <w:rPr>
          <w:color w:val="C45911" w:themeColor="accent2" w:themeShade="BF"/>
          <w:lang w:val="en-US"/>
        </w:rPr>
        <w:t>.csv</w:t>
      </w:r>
    </w:p>
    <w:p w14:paraId="458CCE69" w14:textId="35BA4133" w:rsidR="003A5968" w:rsidRPr="004F3CC5" w:rsidRDefault="004F3CC5" w:rsidP="004F3CC5">
      <w:pPr>
        <w:ind w:left="360"/>
        <w:rPr>
          <w:color w:val="C45911" w:themeColor="accent2" w:themeShade="BF"/>
        </w:rPr>
      </w:pPr>
      <w:r w:rsidRPr="004F3CC5">
        <w:rPr>
          <w:color w:val="C45911" w:themeColor="accent2" w:themeShade="BF"/>
        </w:rPr>
        <w:t>Estaciones de c</w:t>
      </w:r>
      <w:r w:rsidR="003A5968" w:rsidRPr="004F3CC5">
        <w:rPr>
          <w:color w:val="C45911" w:themeColor="accent2" w:themeShade="BF"/>
        </w:rPr>
        <w:t xml:space="preserve">arga de combustibles eléctricos y alternativos </w:t>
      </w:r>
      <w:r w:rsidR="002A6FCC">
        <w:rPr>
          <w:color w:val="C45911" w:themeColor="accent2" w:themeShade="BF"/>
        </w:rPr>
        <w:t xml:space="preserve"> </w:t>
      </w:r>
      <w:r w:rsidR="002A6FCC" w:rsidRPr="002A6FCC">
        <w:rPr>
          <w:color w:val="C45911" w:themeColor="accent2" w:themeShade="BF"/>
        </w:rPr>
        <w:sym w:font="Wingdings" w:char="F0E0"/>
      </w:r>
      <w:r w:rsidR="002A6FCC">
        <w:rPr>
          <w:color w:val="C45911" w:themeColor="accent2" w:themeShade="BF"/>
        </w:rPr>
        <w:t xml:space="preserve"> </w:t>
      </w:r>
      <w:r w:rsidR="002A6FCC" w:rsidRPr="002A6FCC">
        <w:rPr>
          <w:b/>
          <w:bCs/>
          <w:color w:val="C45911" w:themeColor="accent2" w:themeShade="BF"/>
        </w:rPr>
        <w:t>70406 filas de datos</w:t>
      </w:r>
    </w:p>
    <w:p w14:paraId="5BECAD7C" w14:textId="22A97498" w:rsidR="00EF696A" w:rsidRDefault="003A5968" w:rsidP="00EF696A">
      <w:pPr>
        <w:ind w:left="360"/>
        <w:rPr>
          <w:color w:val="00B0F0"/>
        </w:rPr>
      </w:pPr>
      <w:r>
        <w:rPr>
          <w:color w:val="00B0F0"/>
        </w:rPr>
        <w:t xml:space="preserve">El </w:t>
      </w:r>
      <w:proofErr w:type="spellStart"/>
      <w:r>
        <w:rPr>
          <w:color w:val="00B0F0"/>
        </w:rPr>
        <w:t>dataset</w:t>
      </w:r>
      <w:proofErr w:type="spellEnd"/>
      <w:r>
        <w:rPr>
          <w:color w:val="00B0F0"/>
        </w:rPr>
        <w:t xml:space="preserve"> contiene </w:t>
      </w:r>
      <w:r w:rsidR="008A2E49">
        <w:rPr>
          <w:color w:val="00B0F0"/>
        </w:rPr>
        <w:t xml:space="preserve">información sobre </w:t>
      </w:r>
      <w:r w:rsidR="00EF696A">
        <w:rPr>
          <w:color w:val="00B0F0"/>
        </w:rPr>
        <w:t>las centrales donde se puede cargar combustible alternativo para vehículos</w:t>
      </w:r>
    </w:p>
    <w:p w14:paraId="50C9813F" w14:textId="411A7548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 xml:space="preserve">'Fuel </w:t>
      </w:r>
      <w:proofErr w:type="spellStart"/>
      <w:r w:rsidRPr="005746C0">
        <w:rPr>
          <w:b/>
          <w:bCs/>
        </w:rPr>
        <w:t>Type</w:t>
      </w:r>
      <w:proofErr w:type="spellEnd"/>
      <w:r w:rsidRPr="005746C0">
        <w:rPr>
          <w:b/>
          <w:bCs/>
        </w:rPr>
        <w:t xml:space="preserve"> </w:t>
      </w:r>
      <w:proofErr w:type="spellStart"/>
      <w:r w:rsidRPr="005746C0">
        <w:rPr>
          <w:b/>
          <w:bCs/>
        </w:rPr>
        <w:t>Code</w:t>
      </w:r>
      <w:proofErr w:type="spellEnd"/>
      <w:r w:rsidRPr="005746C0">
        <w:rPr>
          <w:b/>
          <w:bCs/>
        </w:rPr>
        <w:t xml:space="preserve">',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</w:t>
      </w:r>
      <w:proofErr w:type="spellStart"/>
      <w:r w:rsidR="005746C0" w:rsidRPr="005746C0">
        <w:rPr>
          <w:b/>
          <w:bCs/>
        </w:rPr>
        <w:t>Codigo</w:t>
      </w:r>
      <w:proofErr w:type="spellEnd"/>
      <w:r w:rsidR="005746C0" w:rsidRPr="005746C0">
        <w:rPr>
          <w:b/>
          <w:bCs/>
        </w:rPr>
        <w:t xml:space="preserve"> d</w:t>
      </w:r>
      <w:r w:rsidR="005746C0">
        <w:rPr>
          <w:b/>
          <w:bCs/>
        </w:rPr>
        <w:t>e tipo de combustible</w:t>
      </w:r>
    </w:p>
    <w:p w14:paraId="74F9B19E" w14:textId="04DB5046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>'</w:t>
      </w:r>
      <w:proofErr w:type="spellStart"/>
      <w:r w:rsidRPr="005746C0">
        <w:rPr>
          <w:b/>
          <w:bCs/>
        </w:rPr>
        <w:t>Station</w:t>
      </w:r>
      <w:proofErr w:type="spellEnd"/>
      <w:r w:rsidRPr="005746C0">
        <w:rPr>
          <w:b/>
          <w:bCs/>
        </w:rPr>
        <w:t xml:space="preserve"> </w:t>
      </w:r>
      <w:proofErr w:type="spellStart"/>
      <w:r w:rsidRPr="005746C0">
        <w:rPr>
          <w:b/>
          <w:bCs/>
        </w:rPr>
        <w:t>Name</w:t>
      </w:r>
      <w:proofErr w:type="spellEnd"/>
      <w:r w:rsidRPr="005746C0">
        <w:rPr>
          <w:b/>
          <w:bCs/>
        </w:rPr>
        <w:t xml:space="preserve">', </w:t>
      </w:r>
      <w:r w:rsidR="005746C0" w:rsidRPr="005746C0">
        <w:rPr>
          <w:b/>
          <w:bCs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Nombre de l</w:t>
      </w:r>
      <w:r w:rsidR="005746C0">
        <w:rPr>
          <w:b/>
          <w:bCs/>
        </w:rPr>
        <w:t xml:space="preserve">a estación de servicio </w:t>
      </w:r>
    </w:p>
    <w:p w14:paraId="513536FE" w14:textId="262CC3AC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 xml:space="preserve">'Street </w:t>
      </w:r>
      <w:proofErr w:type="spellStart"/>
      <w:r w:rsidRPr="005746C0">
        <w:rPr>
          <w:b/>
          <w:bCs/>
        </w:rPr>
        <w:t>Address</w:t>
      </w:r>
      <w:proofErr w:type="spellEnd"/>
      <w:r w:rsidRPr="005746C0">
        <w:rPr>
          <w:b/>
          <w:bCs/>
        </w:rPr>
        <w:t>',</w:t>
      </w:r>
      <w:r w:rsidR="005746C0" w:rsidRPr="005746C0">
        <w:rPr>
          <w:b/>
          <w:bCs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Dirección de e</w:t>
      </w:r>
      <w:r w:rsidR="005746C0">
        <w:rPr>
          <w:b/>
          <w:bCs/>
        </w:rPr>
        <w:t>stación de servicio</w:t>
      </w:r>
    </w:p>
    <w:p w14:paraId="3248BA81" w14:textId="7B7B606B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>'</w:t>
      </w:r>
      <w:proofErr w:type="spellStart"/>
      <w:r w:rsidRPr="005746C0">
        <w:rPr>
          <w:b/>
          <w:bCs/>
        </w:rPr>
        <w:t>Intersection</w:t>
      </w:r>
      <w:proofErr w:type="spellEnd"/>
      <w:r w:rsidRPr="005746C0">
        <w:rPr>
          <w:b/>
          <w:bCs/>
        </w:rPr>
        <w:t xml:space="preserve"> </w:t>
      </w:r>
      <w:proofErr w:type="spellStart"/>
      <w:r w:rsidRPr="005746C0">
        <w:rPr>
          <w:b/>
          <w:bCs/>
        </w:rPr>
        <w:t>Directions</w:t>
      </w:r>
      <w:proofErr w:type="spellEnd"/>
      <w:r w:rsidRPr="005746C0">
        <w:rPr>
          <w:b/>
          <w:bCs/>
        </w:rPr>
        <w:t xml:space="preserve">', </w:t>
      </w:r>
      <w:r w:rsidR="005746C0" w:rsidRPr="005746C0">
        <w:rPr>
          <w:b/>
          <w:bCs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dirección de int</w:t>
      </w:r>
      <w:r w:rsidR="005746C0">
        <w:rPr>
          <w:b/>
          <w:bCs/>
        </w:rPr>
        <w:t xml:space="preserve">ersección </w:t>
      </w:r>
    </w:p>
    <w:p w14:paraId="2CBCE639" w14:textId="46F8762A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>'City',</w:t>
      </w:r>
      <w:r w:rsidR="005746C0">
        <w:rPr>
          <w:b/>
          <w:bCs/>
          <w:lang w:val="en-US"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>
        <w:rPr>
          <w:b/>
          <w:bCs/>
          <w:lang w:val="en-US"/>
        </w:rPr>
        <w:t xml:space="preserve"> Ciudad</w:t>
      </w:r>
    </w:p>
    <w:p w14:paraId="3AE0622A" w14:textId="7CC98C52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 xml:space="preserve">'State', </w:t>
      </w:r>
      <w:r w:rsidR="005746C0">
        <w:rPr>
          <w:b/>
          <w:bCs/>
          <w:lang w:val="en-US"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>
        <w:rPr>
          <w:b/>
          <w:bCs/>
          <w:lang w:val="en-US"/>
        </w:rPr>
        <w:t xml:space="preserve"> Estado</w:t>
      </w:r>
    </w:p>
    <w:p w14:paraId="45C57963" w14:textId="129BBBCF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 xml:space="preserve">'ZIP', </w:t>
      </w:r>
      <w:r w:rsidR="005746C0">
        <w:rPr>
          <w:b/>
          <w:bCs/>
          <w:lang w:val="en-US"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>
        <w:rPr>
          <w:b/>
          <w:bCs/>
          <w:lang w:val="en-US"/>
        </w:rPr>
        <w:t xml:space="preserve"> Código postal</w:t>
      </w:r>
    </w:p>
    <w:p w14:paraId="219E42CE" w14:textId="62026B46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>'Plus4',</w:t>
      </w:r>
      <w:r w:rsidR="005746C0" w:rsidRPr="005746C0">
        <w:rPr>
          <w:b/>
          <w:bCs/>
        </w:rPr>
        <w:t xml:space="preserve">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 Todos los datos s</w:t>
      </w:r>
      <w:r w:rsidR="005746C0">
        <w:rPr>
          <w:b/>
          <w:bCs/>
        </w:rPr>
        <w:t>on nulos</w:t>
      </w:r>
    </w:p>
    <w:p w14:paraId="6BF94635" w14:textId="70143D97" w:rsidR="00BA7AC8" w:rsidRPr="005746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746C0">
        <w:rPr>
          <w:b/>
          <w:bCs/>
        </w:rPr>
        <w:t>'</w:t>
      </w:r>
      <w:proofErr w:type="spellStart"/>
      <w:r w:rsidRPr="005746C0">
        <w:rPr>
          <w:b/>
          <w:bCs/>
        </w:rPr>
        <w:t>Station</w:t>
      </w:r>
      <w:proofErr w:type="spellEnd"/>
      <w:r w:rsidRPr="005746C0">
        <w:rPr>
          <w:b/>
          <w:bCs/>
        </w:rPr>
        <w:t xml:space="preserve"> </w:t>
      </w:r>
      <w:proofErr w:type="spellStart"/>
      <w:r w:rsidRPr="005746C0">
        <w:rPr>
          <w:b/>
          <w:bCs/>
        </w:rPr>
        <w:t>Phone</w:t>
      </w:r>
      <w:proofErr w:type="spellEnd"/>
      <w:r w:rsidRPr="005746C0">
        <w:rPr>
          <w:b/>
          <w:bCs/>
        </w:rPr>
        <w:t xml:space="preserve">', </w:t>
      </w:r>
      <w:r w:rsidR="005746C0" w:rsidRPr="005746C0">
        <w:rPr>
          <w:b/>
          <w:bCs/>
          <w:lang w:val="en-US"/>
        </w:rPr>
        <w:sym w:font="Wingdings" w:char="F0E0"/>
      </w:r>
      <w:r w:rsidR="005746C0" w:rsidRPr="005746C0">
        <w:rPr>
          <w:b/>
          <w:bCs/>
        </w:rPr>
        <w:t xml:space="preserve"> Teléfono de l</w:t>
      </w:r>
      <w:r w:rsidR="005746C0">
        <w:rPr>
          <w:b/>
          <w:bCs/>
        </w:rPr>
        <w:t>a estación de servicio</w:t>
      </w:r>
    </w:p>
    <w:p w14:paraId="12767043" w14:textId="2CA0D8E6" w:rsidR="00BA7AC8" w:rsidRPr="00EF4A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EF4AC0">
        <w:rPr>
          <w:b/>
          <w:bCs/>
        </w:rPr>
        <w:t xml:space="preserve">'Status </w:t>
      </w:r>
      <w:proofErr w:type="spellStart"/>
      <w:r w:rsidRPr="00EF4AC0">
        <w:rPr>
          <w:b/>
          <w:bCs/>
        </w:rPr>
        <w:t>Code</w:t>
      </w:r>
      <w:proofErr w:type="spellEnd"/>
      <w:r w:rsidRPr="00EF4AC0">
        <w:rPr>
          <w:b/>
          <w:bCs/>
        </w:rPr>
        <w:t xml:space="preserve">', </w:t>
      </w:r>
      <w:r w:rsidR="00EF4AC0" w:rsidRPr="00EF4AC0">
        <w:rPr>
          <w:b/>
          <w:bCs/>
          <w:lang w:val="en-US"/>
        </w:rPr>
        <w:sym w:font="Wingdings" w:char="F0E0"/>
      </w:r>
      <w:r w:rsidR="00EF4AC0" w:rsidRPr="00EF4AC0">
        <w:rPr>
          <w:b/>
          <w:bCs/>
        </w:rPr>
        <w:t xml:space="preserve"> Código de e</w:t>
      </w:r>
      <w:r w:rsidR="00EF4AC0">
        <w:rPr>
          <w:b/>
          <w:bCs/>
        </w:rPr>
        <w:t>stado de la estación de servicio (</w:t>
      </w:r>
      <w:proofErr w:type="spellStart"/>
      <w:r w:rsidR="00EF4AC0">
        <w:rPr>
          <w:b/>
          <w:bCs/>
        </w:rPr>
        <w:t>Enabled</w:t>
      </w:r>
      <w:proofErr w:type="spellEnd"/>
      <w:r w:rsidR="00EF4AC0">
        <w:rPr>
          <w:b/>
          <w:bCs/>
        </w:rPr>
        <w:t>,</w:t>
      </w:r>
      <w:r w:rsidR="00553171">
        <w:rPr>
          <w:b/>
          <w:bCs/>
        </w:rPr>
        <w:t xml:space="preserve"> </w:t>
      </w:r>
      <w:r w:rsidR="00EF4AC0">
        <w:rPr>
          <w:b/>
          <w:bCs/>
        </w:rPr>
        <w:t>Training,</w:t>
      </w:r>
      <w:r w:rsidR="00553171">
        <w:rPr>
          <w:b/>
          <w:bCs/>
        </w:rPr>
        <w:t xml:space="preserve"> </w:t>
      </w:r>
      <w:proofErr w:type="spellStart"/>
      <w:r w:rsidR="00EF4AC0">
        <w:rPr>
          <w:b/>
          <w:bCs/>
        </w:rPr>
        <w:t>Pending</w:t>
      </w:r>
      <w:proofErr w:type="spellEnd"/>
      <w:r w:rsidR="00EF4AC0">
        <w:rPr>
          <w:b/>
          <w:bCs/>
        </w:rPr>
        <w:t>)</w:t>
      </w:r>
    </w:p>
    <w:p w14:paraId="5AAAC239" w14:textId="070D2682" w:rsidR="00BA7AC8" w:rsidRPr="00EF4A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EF4AC0">
        <w:rPr>
          <w:b/>
          <w:bCs/>
        </w:rPr>
        <w:t>'</w:t>
      </w:r>
      <w:proofErr w:type="spellStart"/>
      <w:r w:rsidRPr="00EF4AC0">
        <w:rPr>
          <w:b/>
          <w:bCs/>
        </w:rPr>
        <w:t>Expected</w:t>
      </w:r>
      <w:proofErr w:type="spellEnd"/>
      <w:r w:rsidRPr="00EF4AC0">
        <w:rPr>
          <w:b/>
          <w:bCs/>
        </w:rPr>
        <w:t xml:space="preserve"> Date',</w:t>
      </w:r>
      <w:r w:rsidR="00EF4AC0" w:rsidRPr="00EF4AC0">
        <w:rPr>
          <w:b/>
          <w:bCs/>
        </w:rPr>
        <w:t xml:space="preserve"> </w:t>
      </w:r>
      <w:r w:rsidR="00EF4AC0" w:rsidRPr="00EF4AC0">
        <w:rPr>
          <w:b/>
          <w:bCs/>
          <w:lang w:val="en-US"/>
        </w:rPr>
        <w:sym w:font="Wingdings" w:char="F0E0"/>
      </w:r>
      <w:r w:rsidR="00EF4AC0" w:rsidRPr="00EF4AC0">
        <w:rPr>
          <w:b/>
          <w:bCs/>
        </w:rPr>
        <w:t xml:space="preserve"> Fecha de e</w:t>
      </w:r>
      <w:r w:rsidR="00EF4AC0">
        <w:rPr>
          <w:b/>
          <w:bCs/>
        </w:rPr>
        <w:t xml:space="preserve">misión </w:t>
      </w:r>
    </w:p>
    <w:p w14:paraId="1E562F2C" w14:textId="6F259AD4" w:rsidR="00BA7AC8" w:rsidRPr="00EF4AC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EF4AC0">
        <w:rPr>
          <w:b/>
          <w:bCs/>
        </w:rPr>
        <w:t>'</w:t>
      </w:r>
      <w:proofErr w:type="spellStart"/>
      <w:r w:rsidRPr="00EF4AC0">
        <w:rPr>
          <w:b/>
          <w:bCs/>
        </w:rPr>
        <w:t>Groups</w:t>
      </w:r>
      <w:proofErr w:type="spellEnd"/>
      <w:r w:rsidRPr="00EF4AC0">
        <w:rPr>
          <w:b/>
          <w:bCs/>
        </w:rPr>
        <w:t xml:space="preserve"> </w:t>
      </w:r>
      <w:proofErr w:type="spellStart"/>
      <w:r w:rsidRPr="00EF4AC0">
        <w:rPr>
          <w:b/>
          <w:bCs/>
        </w:rPr>
        <w:t>With</w:t>
      </w:r>
      <w:proofErr w:type="spellEnd"/>
      <w:r w:rsidRPr="00EF4AC0">
        <w:rPr>
          <w:b/>
          <w:bCs/>
        </w:rPr>
        <w:t xml:space="preserve"> Access </w:t>
      </w:r>
      <w:proofErr w:type="spellStart"/>
      <w:r w:rsidRPr="00EF4AC0">
        <w:rPr>
          <w:b/>
          <w:bCs/>
        </w:rPr>
        <w:t>Code</w:t>
      </w:r>
      <w:proofErr w:type="spellEnd"/>
      <w:r w:rsidRPr="00EF4AC0">
        <w:rPr>
          <w:b/>
          <w:bCs/>
        </w:rPr>
        <w:t xml:space="preserve">', </w:t>
      </w:r>
      <w:r w:rsidR="00EF4AC0" w:rsidRPr="00EF4AC0">
        <w:rPr>
          <w:b/>
          <w:bCs/>
          <w:lang w:val="en-US"/>
        </w:rPr>
        <w:sym w:font="Wingdings" w:char="F0E0"/>
      </w:r>
      <w:r w:rsidR="00EF4AC0" w:rsidRPr="00EF4AC0">
        <w:rPr>
          <w:b/>
          <w:bCs/>
        </w:rPr>
        <w:t xml:space="preserve"> Grupos con códigos de</w:t>
      </w:r>
      <w:r w:rsidR="00EF4AC0">
        <w:rPr>
          <w:b/>
          <w:bCs/>
        </w:rPr>
        <w:t xml:space="preserve"> acceso</w:t>
      </w:r>
    </w:p>
    <w:p w14:paraId="52C0199B" w14:textId="294339CD" w:rsidR="00BA7AC8" w:rsidRPr="00CA182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CA1821">
        <w:rPr>
          <w:b/>
          <w:bCs/>
        </w:rPr>
        <w:t xml:space="preserve">'Access </w:t>
      </w:r>
      <w:proofErr w:type="spellStart"/>
      <w:r w:rsidRPr="00CA1821">
        <w:rPr>
          <w:b/>
          <w:bCs/>
        </w:rPr>
        <w:t>Days</w:t>
      </w:r>
      <w:proofErr w:type="spellEnd"/>
      <w:r w:rsidRPr="00CA1821">
        <w:rPr>
          <w:b/>
          <w:bCs/>
        </w:rPr>
        <w:t xml:space="preserve"> Time', </w:t>
      </w:r>
      <w:r w:rsidR="00EF4AC0" w:rsidRPr="00EF4AC0">
        <w:rPr>
          <w:b/>
          <w:bCs/>
          <w:lang w:val="en-US"/>
        </w:rPr>
        <w:sym w:font="Wingdings" w:char="F0E0"/>
      </w:r>
      <w:r w:rsidR="00CA1821" w:rsidRPr="00CA1821">
        <w:rPr>
          <w:b/>
          <w:bCs/>
        </w:rPr>
        <w:t xml:space="preserve"> </w:t>
      </w:r>
      <w:r w:rsidR="00CA1821">
        <w:rPr>
          <w:b/>
          <w:bCs/>
        </w:rPr>
        <w:t>A</w:t>
      </w:r>
      <w:r w:rsidR="00CA1821" w:rsidRPr="00CA1821">
        <w:rPr>
          <w:b/>
          <w:bCs/>
        </w:rPr>
        <w:t>ccesos por día y</w:t>
      </w:r>
      <w:r w:rsidR="00CA1821">
        <w:rPr>
          <w:b/>
          <w:bCs/>
        </w:rPr>
        <w:t xml:space="preserve"> hora</w:t>
      </w:r>
    </w:p>
    <w:p w14:paraId="7DDFDBB6" w14:textId="72DCC27F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>'Cards Accepted',</w:t>
      </w:r>
      <w:r w:rsidR="00CA1821">
        <w:rPr>
          <w:b/>
          <w:bCs/>
          <w:lang w:val="en-US"/>
        </w:rPr>
        <w:t xml:space="preserve"> </w:t>
      </w:r>
      <w:r w:rsidR="00CA1821" w:rsidRPr="00CA1821">
        <w:rPr>
          <w:b/>
          <w:bCs/>
          <w:lang w:val="en-US"/>
        </w:rPr>
        <w:sym w:font="Wingdings" w:char="F0E0"/>
      </w:r>
      <w:r w:rsidR="00CA1821">
        <w:rPr>
          <w:b/>
          <w:bCs/>
          <w:lang w:val="en-US"/>
        </w:rPr>
        <w:t xml:space="preserve"> </w:t>
      </w:r>
      <w:proofErr w:type="spellStart"/>
      <w:r w:rsidR="00CA1821">
        <w:rPr>
          <w:b/>
          <w:bCs/>
          <w:lang w:val="en-US"/>
        </w:rPr>
        <w:t>Tarjetas</w:t>
      </w:r>
      <w:proofErr w:type="spellEnd"/>
      <w:r w:rsidR="00CA1821">
        <w:rPr>
          <w:b/>
          <w:bCs/>
          <w:lang w:val="en-US"/>
        </w:rPr>
        <w:t xml:space="preserve"> </w:t>
      </w:r>
      <w:proofErr w:type="spellStart"/>
      <w:r w:rsidR="00CA1821">
        <w:rPr>
          <w:b/>
          <w:bCs/>
          <w:lang w:val="en-US"/>
        </w:rPr>
        <w:t>aceptadas</w:t>
      </w:r>
      <w:proofErr w:type="spellEnd"/>
    </w:p>
    <w:p w14:paraId="2D966936" w14:textId="53FF3FF8" w:rsidR="00BA7AC8" w:rsidRPr="00CA182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CA1821">
        <w:rPr>
          <w:b/>
          <w:bCs/>
        </w:rPr>
        <w:t xml:space="preserve">'BD </w:t>
      </w:r>
      <w:proofErr w:type="spellStart"/>
      <w:r w:rsidRPr="00CA1821">
        <w:rPr>
          <w:b/>
          <w:bCs/>
        </w:rPr>
        <w:t>Blends</w:t>
      </w:r>
      <w:proofErr w:type="spellEnd"/>
      <w:r w:rsidRPr="00CA1821">
        <w:rPr>
          <w:b/>
          <w:bCs/>
        </w:rPr>
        <w:t>',</w:t>
      </w:r>
      <w:r w:rsidR="00CA1821" w:rsidRPr="00CA1821">
        <w:rPr>
          <w:b/>
          <w:bCs/>
        </w:rPr>
        <w:t xml:space="preserve"> </w:t>
      </w:r>
      <w:r w:rsidR="00CA1821" w:rsidRPr="00CA1821">
        <w:rPr>
          <w:b/>
          <w:bCs/>
          <w:lang w:val="en-US"/>
        </w:rPr>
        <w:sym w:font="Wingdings" w:char="F0E0"/>
      </w:r>
      <w:r w:rsidR="00CA1821" w:rsidRPr="00CA1821">
        <w:rPr>
          <w:b/>
          <w:bCs/>
        </w:rPr>
        <w:t xml:space="preserve"> Mezclas de </w:t>
      </w:r>
      <w:r w:rsidR="00CA1821">
        <w:rPr>
          <w:b/>
          <w:bCs/>
        </w:rPr>
        <w:t>biodi</w:t>
      </w:r>
      <w:r w:rsidR="003E2BBD">
        <w:rPr>
          <w:b/>
          <w:bCs/>
        </w:rPr>
        <w:t>esel</w:t>
      </w:r>
    </w:p>
    <w:p w14:paraId="37E17D6C" w14:textId="0A9555F1" w:rsidR="00BA7AC8" w:rsidRPr="003E2BBD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3E2BBD">
        <w:rPr>
          <w:b/>
          <w:bCs/>
        </w:rPr>
        <w:t xml:space="preserve">'NG </w:t>
      </w:r>
      <w:proofErr w:type="spellStart"/>
      <w:r w:rsidRPr="003E2BBD">
        <w:rPr>
          <w:b/>
          <w:bCs/>
        </w:rPr>
        <w:t>Fill</w:t>
      </w:r>
      <w:proofErr w:type="spellEnd"/>
      <w:r w:rsidRPr="003E2BBD">
        <w:rPr>
          <w:b/>
          <w:bCs/>
        </w:rPr>
        <w:t xml:space="preserve"> </w:t>
      </w:r>
      <w:proofErr w:type="spellStart"/>
      <w:r w:rsidRPr="003E2BBD">
        <w:rPr>
          <w:b/>
          <w:bCs/>
        </w:rPr>
        <w:t>Type</w:t>
      </w:r>
      <w:proofErr w:type="spellEnd"/>
      <w:r w:rsidRPr="003E2BBD">
        <w:rPr>
          <w:b/>
          <w:bCs/>
        </w:rPr>
        <w:t xml:space="preserve"> </w:t>
      </w:r>
      <w:proofErr w:type="spellStart"/>
      <w:r w:rsidRPr="003E2BBD">
        <w:rPr>
          <w:b/>
          <w:bCs/>
        </w:rPr>
        <w:t>Code</w:t>
      </w:r>
      <w:proofErr w:type="spellEnd"/>
      <w:r w:rsidRPr="003E2BBD">
        <w:rPr>
          <w:b/>
          <w:bCs/>
        </w:rPr>
        <w:t xml:space="preserve">', </w:t>
      </w:r>
      <w:r w:rsidR="00CA1821" w:rsidRPr="00CA1821">
        <w:rPr>
          <w:b/>
          <w:bCs/>
          <w:lang w:val="en-US"/>
        </w:rPr>
        <w:sym w:font="Wingdings" w:char="F0E0"/>
      </w:r>
      <w:r w:rsidR="00CA1821" w:rsidRPr="003E2BBD">
        <w:rPr>
          <w:b/>
          <w:bCs/>
        </w:rPr>
        <w:t xml:space="preserve"> </w:t>
      </w:r>
      <w:r w:rsidR="003E2BBD" w:rsidRPr="003E2BBD">
        <w:rPr>
          <w:b/>
          <w:bCs/>
        </w:rPr>
        <w:t xml:space="preserve"> Código de tipo</w:t>
      </w:r>
      <w:r w:rsidR="003E2BBD">
        <w:rPr>
          <w:b/>
          <w:bCs/>
        </w:rPr>
        <w:t xml:space="preserve"> de llenado de gas Natural (B a granel, Q llenado rápido, T Llenado parcial)</w:t>
      </w:r>
    </w:p>
    <w:p w14:paraId="5FDE993A" w14:textId="75D19E0E" w:rsidR="00BA7AC8" w:rsidRPr="003E2BBD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3E2BBD">
        <w:rPr>
          <w:b/>
          <w:bCs/>
        </w:rPr>
        <w:t xml:space="preserve">'NG PSI', </w:t>
      </w:r>
      <w:r w:rsidR="003E2BBD" w:rsidRPr="003E2BBD">
        <w:rPr>
          <w:b/>
          <w:bCs/>
          <w:lang w:val="en-US"/>
        </w:rPr>
        <w:sym w:font="Wingdings" w:char="F0E0"/>
      </w:r>
      <w:r w:rsidR="003E2BBD" w:rsidRPr="003E2BBD">
        <w:rPr>
          <w:b/>
          <w:bCs/>
        </w:rPr>
        <w:t xml:space="preserve"> Medida de p</w:t>
      </w:r>
      <w:r w:rsidR="003E2BBD">
        <w:rPr>
          <w:b/>
          <w:bCs/>
        </w:rPr>
        <w:t>resión de gas natural</w:t>
      </w:r>
    </w:p>
    <w:p w14:paraId="407DCBED" w14:textId="4F4A7232" w:rsidR="00BA7AC8" w:rsidRPr="003E2BBD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3E2BBD">
        <w:rPr>
          <w:b/>
          <w:bCs/>
        </w:rPr>
        <w:t xml:space="preserve">'EV Level1 </w:t>
      </w:r>
      <w:proofErr w:type="spellStart"/>
      <w:r w:rsidRPr="003E2BBD">
        <w:rPr>
          <w:b/>
          <w:bCs/>
        </w:rPr>
        <w:t>EVSE</w:t>
      </w:r>
      <w:proofErr w:type="spellEnd"/>
      <w:r w:rsidRPr="003E2BBD">
        <w:rPr>
          <w:b/>
          <w:bCs/>
        </w:rPr>
        <w:t xml:space="preserve"> </w:t>
      </w:r>
      <w:proofErr w:type="spellStart"/>
      <w:r w:rsidRPr="003E2BBD">
        <w:rPr>
          <w:b/>
          <w:bCs/>
        </w:rPr>
        <w:t>Num</w:t>
      </w:r>
      <w:proofErr w:type="spellEnd"/>
      <w:r w:rsidRPr="003E2BBD">
        <w:rPr>
          <w:b/>
          <w:bCs/>
        </w:rPr>
        <w:t>',</w:t>
      </w:r>
      <w:r w:rsidR="003E2BBD" w:rsidRPr="003E2BBD">
        <w:rPr>
          <w:b/>
          <w:bCs/>
        </w:rPr>
        <w:t xml:space="preserve"> </w:t>
      </w:r>
      <w:r w:rsidR="003E2BBD" w:rsidRPr="003E2BBD">
        <w:rPr>
          <w:b/>
          <w:bCs/>
          <w:lang w:val="en-US"/>
        </w:rPr>
        <w:sym w:font="Wingdings" w:char="F0E0"/>
      </w:r>
      <w:r w:rsidR="003E2BBD" w:rsidRPr="003E2BBD">
        <w:rPr>
          <w:b/>
          <w:bCs/>
        </w:rPr>
        <w:t xml:space="preserve">  indica el número total de puntos de recarga de nivel 1 disponibles para vehículos eléctricos en una estación de recarga</w:t>
      </w:r>
      <w:r w:rsidR="00051DA3">
        <w:rPr>
          <w:b/>
          <w:bCs/>
        </w:rPr>
        <w:t>. 120 volts</w:t>
      </w:r>
    </w:p>
    <w:p w14:paraId="2011766A" w14:textId="2DDF0C35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 xml:space="preserve">'EV Level2 </w:t>
      </w:r>
      <w:proofErr w:type="spellStart"/>
      <w:r w:rsidRPr="00051DA3">
        <w:rPr>
          <w:b/>
          <w:bCs/>
        </w:rPr>
        <w:t>EVSE</w:t>
      </w:r>
      <w:proofErr w:type="spellEnd"/>
      <w:r w:rsidRPr="00051DA3">
        <w:rPr>
          <w:b/>
          <w:bCs/>
        </w:rPr>
        <w:t xml:space="preserve"> </w:t>
      </w:r>
      <w:proofErr w:type="spellStart"/>
      <w:r w:rsidRPr="00051DA3">
        <w:rPr>
          <w:b/>
          <w:bCs/>
        </w:rPr>
        <w:t>Num</w:t>
      </w:r>
      <w:proofErr w:type="spellEnd"/>
      <w:r w:rsidRPr="00051DA3">
        <w:rPr>
          <w:b/>
          <w:bCs/>
        </w:rPr>
        <w:t xml:space="preserve">', </w:t>
      </w:r>
      <w:r w:rsidR="00051DA3" w:rsidRPr="00051DA3">
        <w:rPr>
          <w:b/>
          <w:bCs/>
        </w:rPr>
        <w:t xml:space="preserve">indica el número total de puntos de recarga de nivel </w:t>
      </w:r>
      <w:r w:rsidR="00051DA3">
        <w:rPr>
          <w:b/>
          <w:bCs/>
        </w:rPr>
        <w:t>2</w:t>
      </w:r>
      <w:r w:rsidR="00051DA3" w:rsidRPr="00051DA3">
        <w:rPr>
          <w:b/>
          <w:bCs/>
        </w:rPr>
        <w:t xml:space="preserve"> disponibles para vehículos eléctricos en una estación de recarga</w:t>
      </w:r>
      <w:r w:rsidR="00051DA3">
        <w:rPr>
          <w:b/>
          <w:bCs/>
        </w:rPr>
        <w:t>. 240 volts</w:t>
      </w:r>
    </w:p>
    <w:p w14:paraId="501E89DB" w14:textId="10C9562D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 xml:space="preserve">'EV DC </w:t>
      </w:r>
      <w:proofErr w:type="spellStart"/>
      <w:r w:rsidRPr="00051DA3">
        <w:rPr>
          <w:b/>
          <w:bCs/>
        </w:rPr>
        <w:t>Fast</w:t>
      </w:r>
      <w:proofErr w:type="spellEnd"/>
      <w:r w:rsidRPr="00051DA3">
        <w:rPr>
          <w:b/>
          <w:bCs/>
        </w:rPr>
        <w:t xml:space="preserve"> </w:t>
      </w:r>
      <w:proofErr w:type="spellStart"/>
      <w:r w:rsidRPr="00051DA3">
        <w:rPr>
          <w:b/>
          <w:bCs/>
        </w:rPr>
        <w:t>Count</w:t>
      </w:r>
      <w:proofErr w:type="spellEnd"/>
      <w:r w:rsidRPr="00051DA3">
        <w:rPr>
          <w:b/>
          <w:bCs/>
        </w:rPr>
        <w:t xml:space="preserve">', </w:t>
      </w:r>
      <w:r w:rsidR="00051DA3" w:rsidRPr="00051DA3">
        <w:rPr>
          <w:b/>
          <w:bCs/>
          <w:lang w:val="en-US"/>
        </w:rPr>
        <w:sym w:font="Wingdings" w:char="F0E0"/>
      </w:r>
      <w:r w:rsidR="00051DA3" w:rsidRPr="00051DA3">
        <w:rPr>
          <w:b/>
          <w:bCs/>
        </w:rPr>
        <w:t xml:space="preserve"> indica el número total de puntos de recarga de corriente continua de alta velocidad disponibles para vehículos eléctricos en una estación de recarga</w:t>
      </w:r>
    </w:p>
    <w:p w14:paraId="6AACDC50" w14:textId="0237EB3E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 xml:space="preserve">'EV </w:t>
      </w:r>
      <w:proofErr w:type="spellStart"/>
      <w:r w:rsidRPr="00051DA3">
        <w:rPr>
          <w:b/>
          <w:bCs/>
        </w:rPr>
        <w:t>Other</w:t>
      </w:r>
      <w:proofErr w:type="spellEnd"/>
      <w:r w:rsidRPr="00051DA3">
        <w:rPr>
          <w:b/>
          <w:bCs/>
        </w:rPr>
        <w:t xml:space="preserve"> </w:t>
      </w:r>
      <w:proofErr w:type="spellStart"/>
      <w:r w:rsidRPr="00051DA3">
        <w:rPr>
          <w:b/>
          <w:bCs/>
        </w:rPr>
        <w:t>Info</w:t>
      </w:r>
      <w:proofErr w:type="spellEnd"/>
      <w:r w:rsidRPr="00051DA3">
        <w:rPr>
          <w:b/>
          <w:bCs/>
        </w:rPr>
        <w:t>',</w:t>
      </w:r>
      <w:r w:rsidR="00051DA3" w:rsidRPr="00051DA3">
        <w:rPr>
          <w:b/>
          <w:bCs/>
          <w:lang w:val="en-US"/>
        </w:rPr>
        <w:sym w:font="Wingdings" w:char="F0E0"/>
      </w:r>
      <w:r w:rsidR="00051DA3" w:rsidRPr="00051DA3">
        <w:rPr>
          <w:b/>
          <w:bCs/>
        </w:rPr>
        <w:t xml:space="preserve"> permite proporcionar detalles adicionales que pueden ser útiles para los usuarios de vehículos eléctricos, pero que no encajan en las categorías anteriores.</w:t>
      </w:r>
    </w:p>
    <w:p w14:paraId="11C1B1CA" w14:textId="2D890E04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>'EV Network',</w:t>
      </w:r>
      <w:r w:rsidR="00051DA3" w:rsidRPr="00051DA3">
        <w:rPr>
          <w:b/>
          <w:bCs/>
        </w:rPr>
        <w:t xml:space="preserve"> </w:t>
      </w:r>
      <w:r w:rsidR="00051DA3" w:rsidRPr="00051DA3">
        <w:rPr>
          <w:b/>
          <w:bCs/>
          <w:lang w:val="en-US"/>
        </w:rPr>
        <w:sym w:font="Wingdings" w:char="F0E0"/>
      </w:r>
      <w:r w:rsidR="00051DA3" w:rsidRPr="00051DA3">
        <w:rPr>
          <w:b/>
          <w:bCs/>
        </w:rPr>
        <w:t xml:space="preserve">  indicar a qué red de recarga pertenece una estación de recarga específica, lo que puede ser útil para los usuarios de vehículos eléctricos que buscan estaciones de recarga compatibles con su vehículo o que desean acceder a beneficios o descuentos exclusivos.</w:t>
      </w:r>
    </w:p>
    <w:p w14:paraId="642A073A" w14:textId="1F12E57F" w:rsidR="00BA7AC8" w:rsidRPr="00051DA3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51DA3">
        <w:rPr>
          <w:b/>
          <w:bCs/>
        </w:rPr>
        <w:t xml:space="preserve">'EV Network Web', </w:t>
      </w:r>
      <w:r w:rsidR="00051DA3" w:rsidRPr="00051DA3">
        <w:rPr>
          <w:b/>
          <w:bCs/>
          <w:lang w:val="en-US"/>
        </w:rPr>
        <w:sym w:font="Wingdings" w:char="F0E0"/>
      </w:r>
      <w:r w:rsidR="00051DA3" w:rsidRPr="00051DA3">
        <w:rPr>
          <w:b/>
          <w:bCs/>
        </w:rPr>
        <w:t xml:space="preserve"> Pagina web de la</w:t>
      </w:r>
      <w:r w:rsidR="00051DA3">
        <w:rPr>
          <w:b/>
          <w:bCs/>
        </w:rPr>
        <w:t xml:space="preserve"> </w:t>
      </w:r>
      <w:r w:rsidR="000414BB">
        <w:rPr>
          <w:b/>
          <w:bCs/>
        </w:rPr>
        <w:t xml:space="preserve">estación de servicio </w:t>
      </w:r>
    </w:p>
    <w:p w14:paraId="0A61550B" w14:textId="3581906B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>'</w:t>
      </w:r>
      <w:proofErr w:type="spellStart"/>
      <w:r w:rsidRPr="000414BB">
        <w:rPr>
          <w:b/>
          <w:bCs/>
        </w:rPr>
        <w:t>Geocode</w:t>
      </w:r>
      <w:proofErr w:type="spellEnd"/>
      <w:r w:rsidRPr="000414BB">
        <w:rPr>
          <w:b/>
          <w:bCs/>
        </w:rPr>
        <w:t xml:space="preserve"> Status',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Estado de l</w:t>
      </w:r>
      <w:r w:rsidR="000414BB">
        <w:rPr>
          <w:b/>
          <w:bCs/>
        </w:rPr>
        <w:t>a asignación de c</w:t>
      </w:r>
      <w:r w:rsidR="00553171">
        <w:rPr>
          <w:b/>
          <w:bCs/>
        </w:rPr>
        <w:t>o</w:t>
      </w:r>
      <w:r w:rsidR="000414BB">
        <w:rPr>
          <w:b/>
          <w:bCs/>
        </w:rPr>
        <w:t>ordenadas geográficas</w:t>
      </w:r>
    </w:p>
    <w:p w14:paraId="7E5EBE20" w14:textId="1686B4EA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>'</w:t>
      </w:r>
      <w:proofErr w:type="spellStart"/>
      <w:r w:rsidRPr="000414BB">
        <w:rPr>
          <w:b/>
          <w:bCs/>
        </w:rPr>
        <w:t>Latitude</w:t>
      </w:r>
      <w:proofErr w:type="spellEnd"/>
      <w:r w:rsidRPr="000414BB">
        <w:rPr>
          <w:b/>
          <w:bCs/>
        </w:rPr>
        <w:t xml:space="preserve">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Latitud</w:t>
      </w:r>
      <w:r w:rsidR="000414BB">
        <w:rPr>
          <w:b/>
          <w:bCs/>
        </w:rPr>
        <w:t xml:space="preserve"> </w:t>
      </w:r>
      <w:r w:rsidR="000414BB" w:rsidRPr="000414BB">
        <w:rPr>
          <w:b/>
          <w:bCs/>
        </w:rPr>
        <w:t>en el m</w:t>
      </w:r>
      <w:r w:rsidR="000414BB">
        <w:rPr>
          <w:b/>
          <w:bCs/>
        </w:rPr>
        <w:t>apa</w:t>
      </w:r>
    </w:p>
    <w:p w14:paraId="71BBA3D6" w14:textId="29DBA837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>'</w:t>
      </w:r>
      <w:proofErr w:type="spellStart"/>
      <w:r w:rsidRPr="000414BB">
        <w:rPr>
          <w:b/>
          <w:bCs/>
        </w:rPr>
        <w:t>Longitude</w:t>
      </w:r>
      <w:proofErr w:type="spellEnd"/>
      <w:r w:rsidRPr="000414BB">
        <w:rPr>
          <w:b/>
          <w:bCs/>
        </w:rPr>
        <w:t xml:space="preserve">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Longitud</w:t>
      </w:r>
      <w:r w:rsidR="000414BB">
        <w:rPr>
          <w:b/>
          <w:bCs/>
        </w:rPr>
        <w:t xml:space="preserve"> </w:t>
      </w:r>
      <w:r w:rsidR="000414BB" w:rsidRPr="000414BB">
        <w:rPr>
          <w:b/>
          <w:bCs/>
        </w:rPr>
        <w:t>en el ma</w:t>
      </w:r>
      <w:r w:rsidR="000414BB">
        <w:rPr>
          <w:b/>
          <w:bCs/>
        </w:rPr>
        <w:t>pa</w:t>
      </w:r>
    </w:p>
    <w:p w14:paraId="1933BAF2" w14:textId="1635D8EF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 xml:space="preserve">'Date </w:t>
      </w:r>
      <w:proofErr w:type="spellStart"/>
      <w:r w:rsidRPr="000414BB">
        <w:rPr>
          <w:b/>
          <w:bCs/>
        </w:rPr>
        <w:t>Last</w:t>
      </w:r>
      <w:proofErr w:type="spellEnd"/>
      <w:r w:rsidRPr="000414BB">
        <w:rPr>
          <w:b/>
          <w:bCs/>
        </w:rPr>
        <w:t xml:space="preserve"> </w:t>
      </w:r>
      <w:proofErr w:type="spellStart"/>
      <w:r w:rsidRPr="000414BB">
        <w:rPr>
          <w:b/>
          <w:bCs/>
        </w:rPr>
        <w:t>Confirmed</w:t>
      </w:r>
      <w:proofErr w:type="spellEnd"/>
      <w:r w:rsidRPr="000414BB">
        <w:rPr>
          <w:b/>
          <w:bCs/>
        </w:rPr>
        <w:t xml:space="preserve">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Ultima fecha de</w:t>
      </w:r>
      <w:r w:rsidR="000414BB">
        <w:rPr>
          <w:b/>
          <w:bCs/>
        </w:rPr>
        <w:t xml:space="preserve"> confirmación </w:t>
      </w:r>
    </w:p>
    <w:p w14:paraId="02A39A4E" w14:textId="32364448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 xml:space="preserve">'ID',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ID único de r</w:t>
      </w:r>
      <w:r w:rsidR="000414BB">
        <w:rPr>
          <w:b/>
          <w:bCs/>
        </w:rPr>
        <w:t>egistro</w:t>
      </w:r>
    </w:p>
    <w:p w14:paraId="4FD7C127" w14:textId="74282EAD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t>'</w:t>
      </w:r>
      <w:proofErr w:type="spellStart"/>
      <w:r w:rsidRPr="000414BB">
        <w:rPr>
          <w:b/>
          <w:bCs/>
        </w:rPr>
        <w:t>Updated</w:t>
      </w:r>
      <w:proofErr w:type="spellEnd"/>
      <w:r w:rsidRPr="000414BB">
        <w:rPr>
          <w:b/>
          <w:bCs/>
        </w:rPr>
        <w:t xml:space="preserve"> At',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fecha y hora</w:t>
      </w:r>
      <w:r w:rsidR="000414BB">
        <w:rPr>
          <w:b/>
          <w:bCs/>
        </w:rPr>
        <w:t xml:space="preserve"> de actualización de la información </w:t>
      </w:r>
    </w:p>
    <w:p w14:paraId="4D60C414" w14:textId="707E43F7" w:rsidR="00BA7AC8" w:rsidRPr="000414BB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0414BB">
        <w:rPr>
          <w:b/>
          <w:bCs/>
        </w:rPr>
        <w:lastRenderedPageBreak/>
        <w:t>'</w:t>
      </w:r>
      <w:proofErr w:type="spellStart"/>
      <w:r w:rsidRPr="000414BB">
        <w:rPr>
          <w:b/>
          <w:bCs/>
        </w:rPr>
        <w:t>Owner</w:t>
      </w:r>
      <w:proofErr w:type="spellEnd"/>
      <w:r w:rsidRPr="000414BB">
        <w:rPr>
          <w:b/>
          <w:bCs/>
        </w:rPr>
        <w:t xml:space="preserve"> </w:t>
      </w:r>
      <w:proofErr w:type="spellStart"/>
      <w:r w:rsidRPr="000414BB">
        <w:rPr>
          <w:b/>
          <w:bCs/>
        </w:rPr>
        <w:t>Type</w:t>
      </w:r>
      <w:proofErr w:type="spellEnd"/>
      <w:r w:rsidRPr="000414BB">
        <w:rPr>
          <w:b/>
          <w:bCs/>
        </w:rPr>
        <w:t xml:space="preserve"> </w:t>
      </w:r>
      <w:proofErr w:type="spellStart"/>
      <w:r w:rsidRPr="000414BB">
        <w:rPr>
          <w:b/>
          <w:bCs/>
        </w:rPr>
        <w:t>Code</w:t>
      </w:r>
      <w:proofErr w:type="spellEnd"/>
      <w:r w:rsidRPr="000414BB">
        <w:rPr>
          <w:b/>
          <w:bCs/>
        </w:rPr>
        <w:t>',</w:t>
      </w:r>
      <w:r w:rsidR="000414BB" w:rsidRPr="000414BB">
        <w:rPr>
          <w:b/>
          <w:bCs/>
        </w:rPr>
        <w:t xml:space="preserve"> </w:t>
      </w:r>
      <w:r w:rsidR="000414BB" w:rsidRPr="000414BB">
        <w:rPr>
          <w:b/>
          <w:bCs/>
          <w:lang w:val="en-US"/>
        </w:rPr>
        <w:sym w:font="Wingdings" w:char="F0E0"/>
      </w:r>
      <w:r w:rsidR="000414BB" w:rsidRPr="000414BB">
        <w:rPr>
          <w:b/>
          <w:bCs/>
        </w:rPr>
        <w:t xml:space="preserve"> </w:t>
      </w:r>
      <w:r w:rsidR="00CF7D67" w:rsidRPr="000414BB">
        <w:rPr>
          <w:b/>
          <w:bCs/>
        </w:rPr>
        <w:t>Código</w:t>
      </w:r>
      <w:r w:rsidR="000414BB" w:rsidRPr="000414BB">
        <w:rPr>
          <w:b/>
          <w:bCs/>
        </w:rPr>
        <w:t xml:space="preserve"> del tip</w:t>
      </w:r>
      <w:r w:rsidR="000414BB">
        <w:rPr>
          <w:b/>
          <w:bCs/>
        </w:rPr>
        <w:t xml:space="preserve">o de dueño de la estación de servicio (T: transporte, P: Privado, LG: Gobierno local, </w:t>
      </w:r>
      <w:r w:rsidR="00DE7C35">
        <w:rPr>
          <w:b/>
          <w:bCs/>
        </w:rPr>
        <w:t xml:space="preserve">SG: Gobierno estatal, </w:t>
      </w:r>
      <w:proofErr w:type="spellStart"/>
      <w:r w:rsidR="00DE7C35">
        <w:rPr>
          <w:b/>
          <w:bCs/>
        </w:rPr>
        <w:t>FG</w:t>
      </w:r>
      <w:proofErr w:type="spellEnd"/>
      <w:r w:rsidR="00DE7C35">
        <w:rPr>
          <w:b/>
          <w:bCs/>
        </w:rPr>
        <w:t>: Gobierno Federal, J, Jurisdicción)</w:t>
      </w:r>
      <w:r w:rsidR="00C94993">
        <w:rPr>
          <w:b/>
          <w:bCs/>
        </w:rPr>
        <w:t xml:space="preserve"> </w:t>
      </w:r>
      <w:r w:rsidR="00C94993" w:rsidRPr="00C94993">
        <w:rPr>
          <w:b/>
          <w:bCs/>
        </w:rPr>
        <w:sym w:font="Wingdings" w:char="F0E0"/>
      </w:r>
      <w:r w:rsidR="00C94993">
        <w:rPr>
          <w:b/>
          <w:bCs/>
        </w:rPr>
        <w:t xml:space="preserve"> checar </w:t>
      </w:r>
      <w:r w:rsidR="004A2FDE">
        <w:rPr>
          <w:b/>
          <w:bCs/>
        </w:rPr>
        <w:t xml:space="preserve">si pertenecen </w:t>
      </w:r>
    </w:p>
    <w:p w14:paraId="36AE2261" w14:textId="22725EBF" w:rsidR="00BA7AC8" w:rsidRPr="00DE7C3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DE7C35">
        <w:rPr>
          <w:b/>
          <w:bCs/>
        </w:rPr>
        <w:t>'Federal Agency ID',</w:t>
      </w:r>
      <w:r w:rsidR="00DE7C35">
        <w:rPr>
          <w:b/>
          <w:bCs/>
        </w:rPr>
        <w:t xml:space="preserve"> </w:t>
      </w:r>
      <w:r w:rsidR="00DE7C35" w:rsidRPr="00DE7C35">
        <w:rPr>
          <w:b/>
          <w:bCs/>
        </w:rPr>
        <w:sym w:font="Wingdings" w:char="F0E0"/>
      </w:r>
      <w:r w:rsidRPr="00DE7C35">
        <w:rPr>
          <w:b/>
          <w:bCs/>
        </w:rPr>
        <w:t xml:space="preserve"> </w:t>
      </w:r>
      <w:r w:rsidR="00DE7C35" w:rsidRPr="00DE7C35">
        <w:rPr>
          <w:b/>
          <w:bCs/>
        </w:rPr>
        <w:t>Código</w:t>
      </w:r>
      <w:r w:rsidR="00DE7C35">
        <w:rPr>
          <w:b/>
          <w:bCs/>
        </w:rPr>
        <w:t xml:space="preserve"> numérico</w:t>
      </w:r>
      <w:r w:rsidR="00DE7C35" w:rsidRPr="00DE7C35">
        <w:rPr>
          <w:b/>
          <w:bCs/>
        </w:rPr>
        <w:t xml:space="preserve"> de</w:t>
      </w:r>
      <w:r w:rsidR="00DE7C35">
        <w:rPr>
          <w:b/>
          <w:bCs/>
        </w:rPr>
        <w:t xml:space="preserve"> la agencia federal encargada de la estación de carga</w:t>
      </w:r>
    </w:p>
    <w:p w14:paraId="5FC9C279" w14:textId="442B0ED5" w:rsidR="00BA7AC8" w:rsidRPr="00DE7C3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DE7C35">
        <w:rPr>
          <w:b/>
          <w:bCs/>
        </w:rPr>
        <w:t xml:space="preserve">'Federal Agency </w:t>
      </w:r>
      <w:proofErr w:type="spellStart"/>
      <w:r w:rsidRPr="00DE7C35">
        <w:rPr>
          <w:b/>
          <w:bCs/>
        </w:rPr>
        <w:t>Name</w:t>
      </w:r>
      <w:proofErr w:type="spellEnd"/>
      <w:r w:rsidRPr="00DE7C35">
        <w:rPr>
          <w:b/>
          <w:bCs/>
        </w:rPr>
        <w:t xml:space="preserve">', </w:t>
      </w:r>
      <w:r w:rsidR="00DE7C35" w:rsidRPr="00DE7C35">
        <w:rPr>
          <w:b/>
          <w:bCs/>
        </w:rPr>
        <w:sym w:font="Wingdings" w:char="F0E0"/>
      </w:r>
      <w:r w:rsidR="00DE7C35">
        <w:rPr>
          <w:b/>
          <w:bCs/>
        </w:rPr>
        <w:t xml:space="preserve"> </w:t>
      </w:r>
      <w:r w:rsidR="00DE7C35" w:rsidRPr="00DE7C35">
        <w:rPr>
          <w:b/>
          <w:bCs/>
        </w:rPr>
        <w:t>Nombre de</w:t>
      </w:r>
      <w:r w:rsidR="00DE7C35">
        <w:rPr>
          <w:b/>
          <w:bCs/>
        </w:rPr>
        <w:t xml:space="preserve"> la agencia federal encargada de la estación de carga</w:t>
      </w:r>
    </w:p>
    <w:p w14:paraId="79C331AB" w14:textId="0D37B706" w:rsidR="00BA7AC8" w:rsidRPr="00DE7C3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DE7C35">
        <w:rPr>
          <w:b/>
          <w:bCs/>
        </w:rPr>
        <w:t>'Open Date',</w:t>
      </w:r>
      <w:r w:rsidR="00DE7C35">
        <w:rPr>
          <w:b/>
          <w:bCs/>
        </w:rPr>
        <w:t xml:space="preserve"> </w:t>
      </w:r>
      <w:r w:rsidR="00DE7C35" w:rsidRPr="00DE7C35">
        <w:rPr>
          <w:b/>
          <w:bCs/>
        </w:rPr>
        <w:sym w:font="Wingdings" w:char="F0E0"/>
      </w:r>
      <w:r w:rsidRPr="00DE7C35">
        <w:rPr>
          <w:b/>
          <w:bCs/>
        </w:rPr>
        <w:t xml:space="preserve"> </w:t>
      </w:r>
      <w:r w:rsidR="00DE7C35" w:rsidRPr="00DE7C35">
        <w:rPr>
          <w:b/>
          <w:bCs/>
        </w:rPr>
        <w:t>Fecha de a</w:t>
      </w:r>
      <w:r w:rsidR="00DE7C35">
        <w:rPr>
          <w:b/>
          <w:bCs/>
        </w:rPr>
        <w:t>pertura de la estación de carga</w:t>
      </w:r>
    </w:p>
    <w:p w14:paraId="78D414F2" w14:textId="71069E05" w:rsidR="00BA7AC8" w:rsidRPr="00C903B2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C903B2">
        <w:rPr>
          <w:b/>
          <w:bCs/>
        </w:rPr>
        <w:t>'</w:t>
      </w:r>
      <w:proofErr w:type="spellStart"/>
      <w:r w:rsidRPr="00C903B2">
        <w:rPr>
          <w:b/>
          <w:bCs/>
        </w:rPr>
        <w:t>Hydrogen</w:t>
      </w:r>
      <w:proofErr w:type="spellEnd"/>
      <w:r w:rsidRPr="00C903B2">
        <w:rPr>
          <w:b/>
          <w:bCs/>
        </w:rPr>
        <w:t xml:space="preserve"> Status Link', </w:t>
      </w:r>
      <w:r w:rsidR="00C903B2" w:rsidRPr="00C903B2">
        <w:rPr>
          <w:b/>
          <w:bCs/>
          <w:lang w:val="en-US"/>
        </w:rPr>
        <w:sym w:font="Wingdings" w:char="F0E0"/>
      </w:r>
      <w:r w:rsidR="00C903B2" w:rsidRPr="00C903B2">
        <w:rPr>
          <w:b/>
          <w:bCs/>
        </w:rPr>
        <w:t xml:space="preserve"> Pagina web de contacto de</w:t>
      </w:r>
      <w:r w:rsidR="00C903B2">
        <w:rPr>
          <w:b/>
          <w:bCs/>
        </w:rPr>
        <w:t xml:space="preserve"> la estación de carga de Hidrogeno</w:t>
      </w:r>
    </w:p>
    <w:p w14:paraId="2AA70971" w14:textId="03541126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'NG </w:t>
      </w:r>
      <w:proofErr w:type="spellStart"/>
      <w:r w:rsidRPr="00727E19">
        <w:rPr>
          <w:b/>
          <w:bCs/>
        </w:rPr>
        <w:t>Vehicle</w:t>
      </w:r>
      <w:proofErr w:type="spellEnd"/>
      <w:r w:rsidRPr="00727E19">
        <w:rPr>
          <w:b/>
          <w:bCs/>
        </w:rPr>
        <w:t xml:space="preserve"> </w:t>
      </w:r>
      <w:proofErr w:type="spellStart"/>
      <w:r w:rsidRPr="00727E19">
        <w:rPr>
          <w:b/>
          <w:bCs/>
        </w:rPr>
        <w:t>Class</w:t>
      </w:r>
      <w:proofErr w:type="spellEnd"/>
      <w:r w:rsidRPr="00727E19">
        <w:rPr>
          <w:b/>
          <w:bCs/>
        </w:rPr>
        <w:t xml:space="preserve">', </w:t>
      </w:r>
      <w:r w:rsidR="00C903B2" w:rsidRPr="00C903B2">
        <w:rPr>
          <w:b/>
          <w:bCs/>
          <w:lang w:val="en-US"/>
        </w:rPr>
        <w:sym w:font="Wingdings" w:char="F0E0"/>
      </w:r>
      <w:r w:rsidR="00C903B2" w:rsidRPr="00727E19">
        <w:rPr>
          <w:b/>
          <w:bCs/>
        </w:rPr>
        <w:t xml:space="preserve"> Vehículos</w:t>
      </w:r>
      <w:r w:rsidR="00727E19" w:rsidRPr="00727E19">
        <w:rPr>
          <w:b/>
          <w:bCs/>
        </w:rPr>
        <w:t xml:space="preserve"> de Gas Natural clasificados segú</w:t>
      </w:r>
      <w:r w:rsidR="00727E19">
        <w:rPr>
          <w:b/>
          <w:bCs/>
        </w:rPr>
        <w:t>n su peso</w:t>
      </w:r>
      <w:r w:rsidR="00C903B2" w:rsidRPr="00727E19">
        <w:rPr>
          <w:b/>
          <w:bCs/>
        </w:rPr>
        <w:t xml:space="preserve"> </w:t>
      </w:r>
    </w:p>
    <w:p w14:paraId="31845941" w14:textId="4B156612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'LPG </w:t>
      </w:r>
      <w:proofErr w:type="spellStart"/>
      <w:r w:rsidRPr="00727E19">
        <w:rPr>
          <w:b/>
          <w:bCs/>
        </w:rPr>
        <w:t>Primary</w:t>
      </w:r>
      <w:proofErr w:type="spellEnd"/>
      <w:r w:rsidRPr="00727E19">
        <w:rPr>
          <w:b/>
          <w:bCs/>
        </w:rPr>
        <w:t xml:space="preserve">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</w:t>
      </w:r>
      <w:r w:rsidR="00727E19">
        <w:rPr>
          <w:b/>
          <w:bCs/>
        </w:rPr>
        <w:t>E</w:t>
      </w:r>
      <w:r w:rsidR="00727E19" w:rsidRPr="00727E19">
        <w:rPr>
          <w:b/>
          <w:bCs/>
        </w:rPr>
        <w:t>staciones de c</w:t>
      </w:r>
      <w:r w:rsidR="00727E19">
        <w:rPr>
          <w:b/>
          <w:bCs/>
        </w:rPr>
        <w:t>arga compatibles con vehículos que utilizan Gas Licuado de Petróleo</w:t>
      </w:r>
    </w:p>
    <w:p w14:paraId="493F5C9E" w14:textId="78C99DE4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'E85 </w:t>
      </w:r>
      <w:proofErr w:type="spellStart"/>
      <w:r w:rsidRPr="00727E19">
        <w:rPr>
          <w:b/>
          <w:bCs/>
        </w:rPr>
        <w:t>Blender</w:t>
      </w:r>
      <w:proofErr w:type="spellEnd"/>
      <w:r w:rsidRPr="00727E19">
        <w:rPr>
          <w:b/>
          <w:bCs/>
        </w:rPr>
        <w:t xml:space="preserve"> </w:t>
      </w:r>
      <w:proofErr w:type="spellStart"/>
      <w:r w:rsidRPr="00727E19">
        <w:rPr>
          <w:b/>
          <w:bCs/>
        </w:rPr>
        <w:t>Pump</w:t>
      </w:r>
      <w:proofErr w:type="spellEnd"/>
      <w:r w:rsidRPr="00727E19">
        <w:rPr>
          <w:b/>
          <w:bCs/>
        </w:rPr>
        <w:t xml:space="preserve">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</w:t>
      </w:r>
      <w:r w:rsidR="00727E19">
        <w:rPr>
          <w:b/>
          <w:bCs/>
        </w:rPr>
        <w:t>D</w:t>
      </w:r>
      <w:r w:rsidR="00727E19" w:rsidRPr="00727E19">
        <w:rPr>
          <w:b/>
          <w:bCs/>
        </w:rPr>
        <w:t>etermina si una estación de recarga puede proporcionar E85</w:t>
      </w:r>
      <w:r w:rsidR="00727E19">
        <w:rPr>
          <w:b/>
          <w:bCs/>
        </w:rPr>
        <w:t>, mezcla de gasolina con hasta 855 de Etanol</w:t>
      </w:r>
    </w:p>
    <w:p w14:paraId="4EE575CB" w14:textId="2CFDA69D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'EV </w:t>
      </w:r>
      <w:proofErr w:type="spellStart"/>
      <w:r w:rsidRPr="00727E19">
        <w:rPr>
          <w:b/>
          <w:bCs/>
        </w:rPr>
        <w:t>Connector</w:t>
      </w:r>
      <w:proofErr w:type="spellEnd"/>
      <w:r w:rsidRPr="00727E19">
        <w:rPr>
          <w:b/>
          <w:bCs/>
        </w:rPr>
        <w:t xml:space="preserve"> </w:t>
      </w:r>
      <w:proofErr w:type="spellStart"/>
      <w:r w:rsidRPr="00727E19">
        <w:rPr>
          <w:b/>
          <w:bCs/>
        </w:rPr>
        <w:t>Types</w:t>
      </w:r>
      <w:proofErr w:type="spellEnd"/>
      <w:r w:rsidRPr="00727E19">
        <w:rPr>
          <w:b/>
          <w:bCs/>
        </w:rPr>
        <w:t xml:space="preserve">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 </w:t>
      </w:r>
      <w:r w:rsidR="00727E19">
        <w:rPr>
          <w:b/>
          <w:bCs/>
        </w:rPr>
        <w:t>I</w:t>
      </w:r>
      <w:r w:rsidR="00727E19" w:rsidRPr="00727E19">
        <w:rPr>
          <w:b/>
          <w:bCs/>
        </w:rPr>
        <w:t>ndican los tipos de conectores que una estación de recarga admite para cargar vehículos eléctricos</w:t>
      </w:r>
    </w:p>
    <w:p w14:paraId="19A61049" w14:textId="7BD7ED85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'Country',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País</w:t>
      </w:r>
      <w:r w:rsidR="00727E19">
        <w:rPr>
          <w:b/>
          <w:bCs/>
        </w:rPr>
        <w:t xml:space="preserve">: </w:t>
      </w:r>
      <w:r w:rsidR="00727E19" w:rsidRPr="00727E19">
        <w:rPr>
          <w:b/>
          <w:bCs/>
        </w:rPr>
        <w:t>Usa y Canadá</w:t>
      </w:r>
    </w:p>
    <w:p w14:paraId="23E87B65" w14:textId="57EFAC9D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>'</w:t>
      </w:r>
      <w:proofErr w:type="spellStart"/>
      <w:r w:rsidRPr="00727E19">
        <w:rPr>
          <w:b/>
          <w:bCs/>
        </w:rPr>
        <w:t>Intersection</w:t>
      </w:r>
      <w:proofErr w:type="spellEnd"/>
      <w:r w:rsidRPr="00727E19">
        <w:rPr>
          <w:b/>
          <w:bCs/>
        </w:rPr>
        <w:t xml:space="preserve"> </w:t>
      </w:r>
      <w:proofErr w:type="spellStart"/>
      <w:r w:rsidRPr="00727E19">
        <w:rPr>
          <w:b/>
          <w:bCs/>
        </w:rPr>
        <w:t>Directions</w:t>
      </w:r>
      <w:proofErr w:type="spellEnd"/>
      <w:r w:rsidRPr="00727E19">
        <w:rPr>
          <w:b/>
          <w:bCs/>
        </w:rPr>
        <w:t xml:space="preserve"> (French)',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Dirección de </w:t>
      </w:r>
      <w:r w:rsidR="00727E19">
        <w:rPr>
          <w:b/>
          <w:bCs/>
        </w:rPr>
        <w:t xml:space="preserve">la </w:t>
      </w:r>
      <w:r w:rsidR="00727E19" w:rsidRPr="00727E19">
        <w:rPr>
          <w:b/>
          <w:bCs/>
        </w:rPr>
        <w:t>estació</w:t>
      </w:r>
      <w:r w:rsidR="00727E19">
        <w:rPr>
          <w:b/>
          <w:bCs/>
        </w:rPr>
        <w:t xml:space="preserve">n con intersección en francés </w:t>
      </w:r>
    </w:p>
    <w:p w14:paraId="46671CA9" w14:textId="20D7498B" w:rsidR="00BA7AC8" w:rsidRPr="00727E19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727E19">
        <w:rPr>
          <w:b/>
          <w:bCs/>
        </w:rPr>
        <w:t xml:space="preserve">'Access </w:t>
      </w:r>
      <w:proofErr w:type="spellStart"/>
      <w:r w:rsidRPr="00727E19">
        <w:rPr>
          <w:b/>
          <w:bCs/>
        </w:rPr>
        <w:t>Days</w:t>
      </w:r>
      <w:proofErr w:type="spellEnd"/>
      <w:r w:rsidRPr="00727E19">
        <w:rPr>
          <w:b/>
          <w:bCs/>
        </w:rPr>
        <w:t xml:space="preserve"> Time (French)',</w:t>
      </w:r>
      <w:r w:rsidR="00727E19" w:rsidRPr="00727E19">
        <w:rPr>
          <w:b/>
          <w:bCs/>
        </w:rPr>
        <w:t xml:space="preserve"> </w:t>
      </w:r>
      <w:r w:rsidR="00727E19" w:rsidRPr="00727E19">
        <w:rPr>
          <w:b/>
          <w:bCs/>
          <w:lang w:val="en-US"/>
        </w:rPr>
        <w:sym w:font="Wingdings" w:char="F0E0"/>
      </w:r>
      <w:r w:rsidR="00727E19" w:rsidRPr="00727E19">
        <w:rPr>
          <w:b/>
          <w:bCs/>
        </w:rPr>
        <w:t xml:space="preserve"> Accesos por día y por hora</w:t>
      </w:r>
    </w:p>
    <w:p w14:paraId="6E7C765F" w14:textId="6A537915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 xml:space="preserve">'BD </w:t>
      </w:r>
      <w:proofErr w:type="spellStart"/>
      <w:r w:rsidRPr="00553171">
        <w:rPr>
          <w:b/>
          <w:bCs/>
        </w:rPr>
        <w:t>Blends</w:t>
      </w:r>
      <w:proofErr w:type="spellEnd"/>
      <w:r w:rsidRPr="00553171">
        <w:rPr>
          <w:b/>
          <w:bCs/>
        </w:rPr>
        <w:t xml:space="preserve"> (French)', </w:t>
      </w:r>
      <w:r w:rsidR="00727E19" w:rsidRPr="00727E19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</w:t>
      </w:r>
      <w:r w:rsidR="00553171" w:rsidRPr="00CA1821">
        <w:rPr>
          <w:b/>
          <w:bCs/>
        </w:rPr>
        <w:t xml:space="preserve">Mezclas de </w:t>
      </w:r>
      <w:r w:rsidR="00553171">
        <w:rPr>
          <w:b/>
          <w:bCs/>
        </w:rPr>
        <w:t>biodiesel en Frances</w:t>
      </w:r>
    </w:p>
    <w:p w14:paraId="3AFC49AA" w14:textId="752F9913" w:rsidR="00BA7AC8" w:rsidRDefault="00BA7AC8" w:rsidP="00BA7AC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BA7AC8">
        <w:rPr>
          <w:b/>
          <w:bCs/>
          <w:lang w:val="en-US"/>
        </w:rPr>
        <w:t>'Groups With Access Code (French)',</w:t>
      </w:r>
      <w:r w:rsidR="00553171">
        <w:rPr>
          <w:b/>
          <w:bCs/>
          <w:lang w:val="en-US"/>
        </w:rPr>
        <w:t xml:space="preserve"> </w:t>
      </w:r>
      <w:r w:rsidR="00553171" w:rsidRPr="00553171">
        <w:rPr>
          <w:b/>
          <w:bCs/>
          <w:lang w:val="en-US"/>
        </w:rPr>
        <w:sym w:font="Wingdings" w:char="F0E0"/>
      </w:r>
      <w:r w:rsidR="00553171">
        <w:rPr>
          <w:b/>
          <w:bCs/>
          <w:lang w:val="en-US"/>
        </w:rPr>
        <w:t xml:space="preserve"> </w:t>
      </w:r>
      <w:r w:rsidR="00553171" w:rsidRPr="00EF4AC0">
        <w:rPr>
          <w:b/>
          <w:bCs/>
        </w:rPr>
        <w:t>Grupos con códigos de</w:t>
      </w:r>
      <w:r w:rsidR="00553171">
        <w:rPr>
          <w:b/>
          <w:bCs/>
        </w:rPr>
        <w:t xml:space="preserve"> acceso</w:t>
      </w:r>
    </w:p>
    <w:p w14:paraId="25155E2F" w14:textId="6F55BA0E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>'</w:t>
      </w:r>
      <w:proofErr w:type="spellStart"/>
      <w:r w:rsidRPr="00553171">
        <w:rPr>
          <w:b/>
          <w:bCs/>
        </w:rPr>
        <w:t>Hydrogen</w:t>
      </w:r>
      <w:proofErr w:type="spellEnd"/>
      <w:r w:rsidRPr="00553171">
        <w:rPr>
          <w:b/>
          <w:bCs/>
        </w:rPr>
        <w:t xml:space="preserve"> </w:t>
      </w:r>
      <w:proofErr w:type="spellStart"/>
      <w:r w:rsidRPr="00553171">
        <w:rPr>
          <w:b/>
          <w:bCs/>
        </w:rPr>
        <w:t>Is</w:t>
      </w:r>
      <w:proofErr w:type="spellEnd"/>
      <w:r w:rsidRPr="00553171">
        <w:rPr>
          <w:b/>
          <w:bCs/>
        </w:rPr>
        <w:t xml:space="preserve"> </w:t>
      </w:r>
      <w:proofErr w:type="spellStart"/>
      <w:r w:rsidRPr="00553171">
        <w:rPr>
          <w:b/>
          <w:bCs/>
        </w:rPr>
        <w:t>Retail</w:t>
      </w:r>
      <w:proofErr w:type="spellEnd"/>
      <w:r w:rsidRPr="00553171">
        <w:rPr>
          <w:b/>
          <w:bCs/>
        </w:rPr>
        <w:t xml:space="preserve">', </w:t>
      </w:r>
      <w:r w:rsidR="00553171" w:rsidRPr="00553171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</w:t>
      </w:r>
      <w:r w:rsidR="00553171">
        <w:rPr>
          <w:b/>
          <w:bCs/>
        </w:rPr>
        <w:t>D</w:t>
      </w:r>
      <w:r w:rsidR="00553171" w:rsidRPr="00553171">
        <w:rPr>
          <w:b/>
          <w:bCs/>
        </w:rPr>
        <w:t>etermina si una estación de recarga de hidrógeno es accesible para el público en general o si es exclusiva para usuarios autorizados</w:t>
      </w:r>
      <w:r w:rsidR="00553171">
        <w:rPr>
          <w:b/>
          <w:bCs/>
        </w:rPr>
        <w:t xml:space="preserve"> o privados</w:t>
      </w:r>
    </w:p>
    <w:p w14:paraId="6A6050D6" w14:textId="3F16DC23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 xml:space="preserve">'Access </w:t>
      </w:r>
      <w:proofErr w:type="spellStart"/>
      <w:r w:rsidRPr="00553171">
        <w:rPr>
          <w:b/>
          <w:bCs/>
        </w:rPr>
        <w:t>Code</w:t>
      </w:r>
      <w:proofErr w:type="spellEnd"/>
      <w:r w:rsidRPr="00553171">
        <w:rPr>
          <w:b/>
          <w:bCs/>
        </w:rPr>
        <w:t xml:space="preserve">', </w:t>
      </w:r>
      <w:r w:rsidR="00553171" w:rsidRPr="00553171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Código de a</w:t>
      </w:r>
      <w:r w:rsidR="00553171">
        <w:rPr>
          <w:b/>
          <w:bCs/>
        </w:rPr>
        <w:t>cceso a la estación (Público o privado)</w:t>
      </w:r>
    </w:p>
    <w:p w14:paraId="39AD490D" w14:textId="35B7A17F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 xml:space="preserve">'Access </w:t>
      </w:r>
      <w:proofErr w:type="spellStart"/>
      <w:r w:rsidRPr="00553171">
        <w:rPr>
          <w:b/>
          <w:bCs/>
        </w:rPr>
        <w:t>Detail</w:t>
      </w:r>
      <w:proofErr w:type="spellEnd"/>
      <w:r w:rsidRPr="00553171">
        <w:rPr>
          <w:b/>
          <w:bCs/>
        </w:rPr>
        <w:t xml:space="preserve"> </w:t>
      </w:r>
      <w:proofErr w:type="spellStart"/>
      <w:r w:rsidRPr="00553171">
        <w:rPr>
          <w:b/>
          <w:bCs/>
        </w:rPr>
        <w:t>Code</w:t>
      </w:r>
      <w:proofErr w:type="spellEnd"/>
      <w:r w:rsidRPr="00553171">
        <w:rPr>
          <w:b/>
          <w:bCs/>
        </w:rPr>
        <w:t>',</w:t>
      </w:r>
      <w:r w:rsidR="00553171" w:rsidRPr="00553171">
        <w:rPr>
          <w:b/>
          <w:bCs/>
        </w:rPr>
        <w:t xml:space="preserve"> </w:t>
      </w:r>
      <w:r w:rsidR="00553171" w:rsidRPr="00553171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Proporciona </w:t>
      </w:r>
      <w:r w:rsidR="00553171">
        <w:rPr>
          <w:b/>
          <w:bCs/>
        </w:rPr>
        <w:t xml:space="preserve">información que limita el acceso a la estación de carga </w:t>
      </w:r>
    </w:p>
    <w:p w14:paraId="0B7B33B9" w14:textId="2862BC91" w:rsidR="00BA7AC8" w:rsidRPr="00553171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553171">
        <w:rPr>
          <w:b/>
          <w:bCs/>
        </w:rPr>
        <w:t xml:space="preserve">'Federal Agency </w:t>
      </w:r>
      <w:proofErr w:type="spellStart"/>
      <w:r w:rsidRPr="00553171">
        <w:rPr>
          <w:b/>
          <w:bCs/>
        </w:rPr>
        <w:t>Code</w:t>
      </w:r>
      <w:proofErr w:type="spellEnd"/>
      <w:r w:rsidRPr="00553171">
        <w:rPr>
          <w:b/>
          <w:bCs/>
        </w:rPr>
        <w:t xml:space="preserve">', </w:t>
      </w:r>
      <w:r w:rsidR="00553171" w:rsidRPr="00553171">
        <w:rPr>
          <w:b/>
          <w:bCs/>
          <w:lang w:val="en-US"/>
        </w:rPr>
        <w:sym w:font="Wingdings" w:char="F0E0"/>
      </w:r>
      <w:r w:rsidR="00553171" w:rsidRPr="00553171">
        <w:rPr>
          <w:b/>
          <w:bCs/>
        </w:rPr>
        <w:t xml:space="preserve"> código que identifica a una agencia gubernamental federal específica que está asociada con una estación de recarga</w:t>
      </w:r>
    </w:p>
    <w:p w14:paraId="00375B9E" w14:textId="728D31F2" w:rsidR="00BA7AC8" w:rsidRPr="00682F6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82F65">
        <w:rPr>
          <w:b/>
          <w:bCs/>
        </w:rPr>
        <w:t>'</w:t>
      </w:r>
      <w:proofErr w:type="spellStart"/>
      <w:r w:rsidRPr="00682F65">
        <w:rPr>
          <w:b/>
          <w:bCs/>
        </w:rPr>
        <w:t>Facility</w:t>
      </w:r>
      <w:proofErr w:type="spellEnd"/>
      <w:r w:rsidRPr="00682F65">
        <w:rPr>
          <w:b/>
          <w:bCs/>
        </w:rPr>
        <w:t xml:space="preserve"> </w:t>
      </w:r>
      <w:proofErr w:type="spellStart"/>
      <w:r w:rsidRPr="00682F65">
        <w:rPr>
          <w:b/>
          <w:bCs/>
        </w:rPr>
        <w:t>Type</w:t>
      </w:r>
      <w:proofErr w:type="spellEnd"/>
      <w:r w:rsidRPr="00682F65">
        <w:rPr>
          <w:b/>
          <w:bCs/>
        </w:rPr>
        <w:t xml:space="preserve">', </w:t>
      </w:r>
      <w:r w:rsidR="00682F65" w:rsidRPr="00682F65">
        <w:rPr>
          <w:b/>
          <w:bCs/>
          <w:lang w:val="en-US"/>
        </w:rPr>
        <w:sym w:font="Wingdings" w:char="F0E0"/>
      </w:r>
      <w:r w:rsidR="00682F65" w:rsidRPr="00682F65">
        <w:rPr>
          <w:b/>
          <w:bCs/>
        </w:rPr>
        <w:t xml:space="preserve"> tipo de instalación o infraestructura que ofrece servicios de recarga o combustible</w:t>
      </w:r>
    </w:p>
    <w:p w14:paraId="31E4F188" w14:textId="18A043CE" w:rsidR="00BA7AC8" w:rsidRPr="00682F65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82F65">
        <w:rPr>
          <w:b/>
          <w:bCs/>
        </w:rPr>
        <w:t>'</w:t>
      </w:r>
      <w:proofErr w:type="spellStart"/>
      <w:r w:rsidRPr="00682F65">
        <w:rPr>
          <w:b/>
          <w:bCs/>
        </w:rPr>
        <w:t>CNG</w:t>
      </w:r>
      <w:proofErr w:type="spellEnd"/>
      <w:r w:rsidRPr="00682F65">
        <w:rPr>
          <w:b/>
          <w:bCs/>
        </w:rPr>
        <w:t xml:space="preserve"> </w:t>
      </w:r>
      <w:proofErr w:type="spellStart"/>
      <w:r w:rsidRPr="00682F65">
        <w:rPr>
          <w:b/>
          <w:bCs/>
        </w:rPr>
        <w:t>Dispenser</w:t>
      </w:r>
      <w:proofErr w:type="spellEnd"/>
      <w:r w:rsidRPr="00682F65">
        <w:rPr>
          <w:b/>
          <w:bCs/>
        </w:rPr>
        <w:t xml:space="preserve"> </w:t>
      </w:r>
      <w:proofErr w:type="spellStart"/>
      <w:r w:rsidRPr="00682F65">
        <w:rPr>
          <w:b/>
          <w:bCs/>
        </w:rPr>
        <w:t>Num</w:t>
      </w:r>
      <w:proofErr w:type="spellEnd"/>
      <w:r w:rsidRPr="00682F65">
        <w:rPr>
          <w:b/>
          <w:bCs/>
        </w:rPr>
        <w:t xml:space="preserve">', </w:t>
      </w:r>
      <w:r w:rsidR="00682F65" w:rsidRPr="00682F65">
        <w:rPr>
          <w:b/>
          <w:bCs/>
          <w:lang w:val="en-US"/>
        </w:rPr>
        <w:sym w:font="Wingdings" w:char="F0E0"/>
      </w:r>
      <w:r w:rsidR="00682F65" w:rsidRPr="00682F65">
        <w:rPr>
          <w:b/>
          <w:bCs/>
        </w:rPr>
        <w:t xml:space="preserve"> Número d</w:t>
      </w:r>
      <w:r w:rsidR="00682F65">
        <w:rPr>
          <w:b/>
          <w:bCs/>
        </w:rPr>
        <w:t xml:space="preserve">e </w:t>
      </w:r>
      <w:r w:rsidR="00FE5F5A">
        <w:rPr>
          <w:b/>
          <w:bCs/>
        </w:rPr>
        <w:t>dispensadores de Gas Natural Comprimido disponibles en la estación de servicio</w:t>
      </w:r>
    </w:p>
    <w:p w14:paraId="63D5CA5F" w14:textId="710EEE60" w:rsidR="00BA7AC8" w:rsidRPr="0013314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133148">
        <w:rPr>
          <w:b/>
          <w:bCs/>
        </w:rPr>
        <w:t>'</w:t>
      </w:r>
      <w:proofErr w:type="spellStart"/>
      <w:r w:rsidRPr="00133148">
        <w:rPr>
          <w:b/>
          <w:bCs/>
        </w:rPr>
        <w:t>CNG</w:t>
      </w:r>
      <w:proofErr w:type="spellEnd"/>
      <w:r w:rsidRPr="00133148">
        <w:rPr>
          <w:b/>
          <w:bCs/>
        </w:rPr>
        <w:t xml:space="preserve"> </w:t>
      </w:r>
      <w:proofErr w:type="spellStart"/>
      <w:r w:rsidRPr="00133148">
        <w:rPr>
          <w:b/>
          <w:bCs/>
        </w:rPr>
        <w:t>On</w:t>
      </w:r>
      <w:proofErr w:type="spellEnd"/>
      <w:r w:rsidRPr="00133148">
        <w:rPr>
          <w:b/>
          <w:bCs/>
        </w:rPr>
        <w:t xml:space="preserve">-Site </w:t>
      </w:r>
      <w:proofErr w:type="spellStart"/>
      <w:r w:rsidRPr="00133148">
        <w:rPr>
          <w:b/>
          <w:bCs/>
        </w:rPr>
        <w:t>Renewable</w:t>
      </w:r>
      <w:proofErr w:type="spellEnd"/>
      <w:r w:rsidRPr="00133148">
        <w:rPr>
          <w:b/>
          <w:bCs/>
        </w:rPr>
        <w:t xml:space="preserve"> </w:t>
      </w:r>
      <w:proofErr w:type="spellStart"/>
      <w:r w:rsidRPr="00133148">
        <w:rPr>
          <w:b/>
          <w:bCs/>
        </w:rPr>
        <w:t>Source</w:t>
      </w:r>
      <w:proofErr w:type="spellEnd"/>
      <w:r w:rsidRPr="00133148">
        <w:rPr>
          <w:b/>
          <w:bCs/>
        </w:rPr>
        <w:t xml:space="preserve">', </w:t>
      </w:r>
      <w:r w:rsidR="00FE5F5A" w:rsidRPr="00FE5F5A">
        <w:rPr>
          <w:b/>
          <w:bCs/>
          <w:lang w:val="en-US"/>
        </w:rPr>
        <w:sym w:font="Wingdings" w:char="F0E0"/>
      </w:r>
      <w:r w:rsidR="00FE5F5A" w:rsidRPr="00133148">
        <w:rPr>
          <w:b/>
          <w:bCs/>
        </w:rPr>
        <w:t xml:space="preserve"> Indica </w:t>
      </w:r>
      <w:r w:rsidR="00133148" w:rsidRPr="00133148">
        <w:rPr>
          <w:b/>
          <w:bCs/>
        </w:rPr>
        <w:t>si la e</w:t>
      </w:r>
      <w:r w:rsidR="00133148">
        <w:rPr>
          <w:b/>
          <w:bCs/>
        </w:rPr>
        <w:t xml:space="preserve">stación de servicio tiene fuentes de energía renovables en el sitio para producir Gas Natural Comprimido y que tipo </w:t>
      </w:r>
    </w:p>
    <w:p w14:paraId="1BADA5D2" w14:textId="03A50365" w:rsidR="00BA7AC8" w:rsidRPr="0013314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133148">
        <w:rPr>
          <w:b/>
          <w:bCs/>
        </w:rPr>
        <w:t>'</w:t>
      </w:r>
      <w:proofErr w:type="spellStart"/>
      <w:r w:rsidRPr="00133148">
        <w:rPr>
          <w:b/>
          <w:bCs/>
        </w:rPr>
        <w:t>CNG</w:t>
      </w:r>
      <w:proofErr w:type="spellEnd"/>
      <w:r w:rsidRPr="00133148">
        <w:rPr>
          <w:b/>
          <w:bCs/>
        </w:rPr>
        <w:t xml:space="preserve"> Total </w:t>
      </w:r>
      <w:proofErr w:type="spellStart"/>
      <w:r w:rsidRPr="00133148">
        <w:rPr>
          <w:b/>
          <w:bCs/>
        </w:rPr>
        <w:t>Compression</w:t>
      </w:r>
      <w:proofErr w:type="spellEnd"/>
      <w:r w:rsidRPr="00133148">
        <w:rPr>
          <w:b/>
          <w:bCs/>
        </w:rPr>
        <w:t xml:space="preserve"> </w:t>
      </w:r>
      <w:proofErr w:type="spellStart"/>
      <w:r w:rsidRPr="00133148">
        <w:rPr>
          <w:b/>
          <w:bCs/>
        </w:rPr>
        <w:t>Capacity</w:t>
      </w:r>
      <w:proofErr w:type="spellEnd"/>
      <w:r w:rsidRPr="00133148">
        <w:rPr>
          <w:b/>
          <w:bCs/>
        </w:rPr>
        <w:t>'</w:t>
      </w:r>
      <w:r w:rsidR="00133148" w:rsidRPr="00133148">
        <w:rPr>
          <w:b/>
          <w:bCs/>
        </w:rPr>
        <w:t xml:space="preserve"> </w:t>
      </w:r>
      <w:r w:rsidR="00133148" w:rsidRPr="00133148">
        <w:rPr>
          <w:b/>
          <w:bCs/>
          <w:lang w:val="en-US"/>
        </w:rPr>
        <w:sym w:font="Wingdings" w:char="F0E0"/>
      </w:r>
      <w:r w:rsidR="00133148" w:rsidRPr="00133148">
        <w:rPr>
          <w:b/>
          <w:bCs/>
        </w:rPr>
        <w:t xml:space="preserve"> Indica la capacidad</w:t>
      </w:r>
      <w:r w:rsidR="00133148">
        <w:rPr>
          <w:b/>
          <w:bCs/>
        </w:rPr>
        <w:t xml:space="preserve"> de compresión de Gas Natural Comprimido, es decir la capacidad de la estación para suministrar </w:t>
      </w:r>
      <w:proofErr w:type="spellStart"/>
      <w:r w:rsidR="00133148">
        <w:rPr>
          <w:b/>
          <w:bCs/>
        </w:rPr>
        <w:t>CNG</w:t>
      </w:r>
      <w:proofErr w:type="spellEnd"/>
    </w:p>
    <w:p w14:paraId="1251F648" w14:textId="6819F12C" w:rsidR="00BA7AC8" w:rsidRPr="0013314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133148">
        <w:rPr>
          <w:b/>
          <w:bCs/>
        </w:rPr>
        <w:t>'</w:t>
      </w:r>
      <w:proofErr w:type="spellStart"/>
      <w:r w:rsidRPr="00133148">
        <w:rPr>
          <w:b/>
          <w:bCs/>
        </w:rPr>
        <w:t>CNG</w:t>
      </w:r>
      <w:proofErr w:type="spellEnd"/>
      <w:r w:rsidRPr="00133148">
        <w:rPr>
          <w:b/>
          <w:bCs/>
        </w:rPr>
        <w:t xml:space="preserve"> Storage </w:t>
      </w:r>
      <w:proofErr w:type="spellStart"/>
      <w:r w:rsidRPr="00133148">
        <w:rPr>
          <w:b/>
          <w:bCs/>
        </w:rPr>
        <w:t>Capacity</w:t>
      </w:r>
      <w:proofErr w:type="spellEnd"/>
      <w:r w:rsidRPr="00133148">
        <w:rPr>
          <w:b/>
          <w:bCs/>
        </w:rPr>
        <w:t>',</w:t>
      </w:r>
      <w:r w:rsidR="00133148" w:rsidRPr="00133148">
        <w:rPr>
          <w:b/>
          <w:bCs/>
        </w:rPr>
        <w:t xml:space="preserve"> </w:t>
      </w:r>
      <w:r w:rsidR="00133148" w:rsidRPr="00133148">
        <w:rPr>
          <w:b/>
          <w:bCs/>
          <w:lang w:val="en-US"/>
        </w:rPr>
        <w:sym w:font="Wingdings" w:char="F0E0"/>
      </w:r>
      <w:r w:rsidR="00133148" w:rsidRPr="00133148">
        <w:rPr>
          <w:b/>
          <w:bCs/>
        </w:rPr>
        <w:t xml:space="preserve"> Capacidad de al</w:t>
      </w:r>
      <w:r w:rsidR="00133148">
        <w:rPr>
          <w:b/>
          <w:bCs/>
        </w:rPr>
        <w:t>macenamiento de Gas Natural Comprimido de la estación de servicio</w:t>
      </w:r>
    </w:p>
    <w:p w14:paraId="6B4D2AE3" w14:textId="30E8F7C7" w:rsidR="00BA7AC8" w:rsidRPr="0068585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85850">
        <w:rPr>
          <w:b/>
          <w:bCs/>
        </w:rPr>
        <w:t>'</w:t>
      </w:r>
      <w:proofErr w:type="spellStart"/>
      <w:r w:rsidRPr="00685850">
        <w:rPr>
          <w:b/>
          <w:bCs/>
        </w:rPr>
        <w:t>LNG</w:t>
      </w:r>
      <w:proofErr w:type="spellEnd"/>
      <w:r w:rsidRPr="00685850">
        <w:rPr>
          <w:b/>
          <w:bCs/>
        </w:rPr>
        <w:t xml:space="preserve"> </w:t>
      </w:r>
      <w:proofErr w:type="spellStart"/>
      <w:r w:rsidRPr="00685850">
        <w:rPr>
          <w:b/>
          <w:bCs/>
        </w:rPr>
        <w:t>On</w:t>
      </w:r>
      <w:proofErr w:type="spellEnd"/>
      <w:r w:rsidRPr="00685850">
        <w:rPr>
          <w:b/>
          <w:bCs/>
        </w:rPr>
        <w:t xml:space="preserve">-Site </w:t>
      </w:r>
      <w:proofErr w:type="spellStart"/>
      <w:r w:rsidRPr="00685850">
        <w:rPr>
          <w:b/>
          <w:bCs/>
        </w:rPr>
        <w:t>Renewable</w:t>
      </w:r>
      <w:proofErr w:type="spellEnd"/>
      <w:r w:rsidRPr="00685850">
        <w:rPr>
          <w:b/>
          <w:bCs/>
        </w:rPr>
        <w:t xml:space="preserve"> </w:t>
      </w:r>
      <w:proofErr w:type="spellStart"/>
      <w:r w:rsidRPr="00685850">
        <w:rPr>
          <w:b/>
          <w:bCs/>
        </w:rPr>
        <w:t>Source</w:t>
      </w:r>
      <w:proofErr w:type="spellEnd"/>
      <w:r w:rsidRPr="00685850">
        <w:rPr>
          <w:b/>
          <w:bCs/>
        </w:rPr>
        <w:t>',</w:t>
      </w:r>
      <w:r w:rsidR="00133148" w:rsidRPr="00133148">
        <w:rPr>
          <w:b/>
          <w:bCs/>
          <w:lang w:val="en-US"/>
        </w:rPr>
        <w:sym w:font="Wingdings" w:char="F0E0"/>
      </w:r>
      <w:r w:rsidR="00133148" w:rsidRPr="00685850">
        <w:rPr>
          <w:b/>
          <w:bCs/>
        </w:rPr>
        <w:t xml:space="preserve"> </w:t>
      </w:r>
      <w:r w:rsidR="00685850" w:rsidRPr="00685850">
        <w:rPr>
          <w:b/>
          <w:bCs/>
        </w:rPr>
        <w:t>Indica si se cuenta con</w:t>
      </w:r>
      <w:r w:rsidR="00685850">
        <w:rPr>
          <w:b/>
          <w:bCs/>
        </w:rPr>
        <w:t xml:space="preserve"> una fuente de energía renovable en el sitio para producir Gas Natural Licuado (camiones y vehículos pesados)</w:t>
      </w:r>
    </w:p>
    <w:p w14:paraId="0103BB8C" w14:textId="22AD06EF" w:rsidR="00BA7AC8" w:rsidRPr="0068585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85850">
        <w:rPr>
          <w:b/>
          <w:bCs/>
        </w:rPr>
        <w:t xml:space="preserve">'E85 </w:t>
      </w:r>
      <w:proofErr w:type="spellStart"/>
      <w:r w:rsidRPr="00685850">
        <w:rPr>
          <w:b/>
          <w:bCs/>
        </w:rPr>
        <w:t>Other</w:t>
      </w:r>
      <w:proofErr w:type="spellEnd"/>
      <w:r w:rsidRPr="00685850">
        <w:rPr>
          <w:b/>
          <w:bCs/>
        </w:rPr>
        <w:t xml:space="preserve"> </w:t>
      </w:r>
      <w:proofErr w:type="spellStart"/>
      <w:r w:rsidRPr="00685850">
        <w:rPr>
          <w:b/>
          <w:bCs/>
        </w:rPr>
        <w:t>Ethanol</w:t>
      </w:r>
      <w:proofErr w:type="spellEnd"/>
      <w:r w:rsidRPr="00685850">
        <w:rPr>
          <w:b/>
          <w:bCs/>
        </w:rPr>
        <w:t xml:space="preserve"> </w:t>
      </w:r>
      <w:proofErr w:type="spellStart"/>
      <w:r w:rsidRPr="00685850">
        <w:rPr>
          <w:b/>
          <w:bCs/>
        </w:rPr>
        <w:t>Blends</w:t>
      </w:r>
      <w:proofErr w:type="spellEnd"/>
      <w:r w:rsidRPr="00685850">
        <w:rPr>
          <w:b/>
          <w:bCs/>
        </w:rPr>
        <w:t xml:space="preserve">', </w:t>
      </w:r>
      <w:r w:rsidR="00685850" w:rsidRPr="00685850">
        <w:rPr>
          <w:b/>
          <w:bCs/>
          <w:lang w:val="en-US"/>
        </w:rPr>
        <w:sym w:font="Wingdings" w:char="F0E0"/>
      </w:r>
      <w:r w:rsidR="00685850" w:rsidRPr="00685850">
        <w:rPr>
          <w:b/>
          <w:bCs/>
        </w:rPr>
        <w:t xml:space="preserve"> La e</w:t>
      </w:r>
      <w:r w:rsidR="00685850">
        <w:rPr>
          <w:b/>
          <w:bCs/>
        </w:rPr>
        <w:t>stación cuenta con otras mezclas de etanol diferente a 85% etanol y resto gasolina</w:t>
      </w:r>
    </w:p>
    <w:p w14:paraId="090F9372" w14:textId="07DF3245" w:rsidR="00BA7AC8" w:rsidRPr="004A3C1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4A3C18">
        <w:rPr>
          <w:b/>
          <w:bCs/>
        </w:rPr>
        <w:t xml:space="preserve">'EV </w:t>
      </w:r>
      <w:proofErr w:type="spellStart"/>
      <w:r w:rsidRPr="004A3C18">
        <w:rPr>
          <w:b/>
          <w:bCs/>
        </w:rPr>
        <w:t>Pricing</w:t>
      </w:r>
      <w:proofErr w:type="spellEnd"/>
      <w:r w:rsidRPr="004A3C18">
        <w:rPr>
          <w:b/>
          <w:bCs/>
        </w:rPr>
        <w:t xml:space="preserve">', </w:t>
      </w:r>
      <w:r w:rsidR="00685850" w:rsidRPr="00685850">
        <w:rPr>
          <w:b/>
          <w:bCs/>
          <w:lang w:val="en-US"/>
        </w:rPr>
        <w:sym w:font="Wingdings" w:char="F0E0"/>
      </w:r>
      <w:r w:rsidR="00685850" w:rsidRPr="004A3C18">
        <w:rPr>
          <w:b/>
          <w:bCs/>
        </w:rPr>
        <w:t xml:space="preserve"> </w:t>
      </w:r>
      <w:r w:rsidR="004A3C18" w:rsidRPr="004A3C18">
        <w:rPr>
          <w:b/>
          <w:bCs/>
        </w:rPr>
        <w:t>Costo de c</w:t>
      </w:r>
      <w:r w:rsidR="004A3C18">
        <w:rPr>
          <w:b/>
          <w:bCs/>
        </w:rPr>
        <w:t xml:space="preserve">arga de energía en vehículos eléctricos </w:t>
      </w:r>
    </w:p>
    <w:p w14:paraId="599CFF0D" w14:textId="61E8B78A" w:rsidR="00BA7AC8" w:rsidRPr="004A3C1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4A3C18">
        <w:rPr>
          <w:b/>
          <w:bCs/>
        </w:rPr>
        <w:t xml:space="preserve">'EV </w:t>
      </w:r>
      <w:proofErr w:type="spellStart"/>
      <w:r w:rsidRPr="004A3C18">
        <w:rPr>
          <w:b/>
          <w:bCs/>
        </w:rPr>
        <w:t>Pricing</w:t>
      </w:r>
      <w:proofErr w:type="spellEnd"/>
      <w:r w:rsidRPr="004A3C18">
        <w:rPr>
          <w:b/>
          <w:bCs/>
        </w:rPr>
        <w:t xml:space="preserve"> (French)',</w:t>
      </w:r>
      <w:r w:rsidR="004A3C18" w:rsidRPr="004A3C18">
        <w:rPr>
          <w:b/>
          <w:bCs/>
        </w:rPr>
        <w:t xml:space="preserve"> </w:t>
      </w:r>
      <w:r w:rsidR="004A3C18" w:rsidRPr="004A3C18">
        <w:rPr>
          <w:b/>
          <w:bCs/>
          <w:lang w:val="en-US"/>
        </w:rPr>
        <w:sym w:font="Wingdings" w:char="F0E0"/>
      </w:r>
      <w:r w:rsidR="004A3C18" w:rsidRPr="004A3C18">
        <w:rPr>
          <w:b/>
          <w:bCs/>
        </w:rPr>
        <w:t xml:space="preserve"> Costo de c</w:t>
      </w:r>
      <w:r w:rsidR="004A3C18">
        <w:rPr>
          <w:b/>
          <w:bCs/>
        </w:rPr>
        <w:t xml:space="preserve">arga de energía en vehículos eléctricos n Frances </w:t>
      </w:r>
    </w:p>
    <w:p w14:paraId="208D9C79" w14:textId="1270FE53" w:rsidR="00BA7AC8" w:rsidRPr="004A3C1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4A3C18">
        <w:rPr>
          <w:b/>
          <w:bCs/>
        </w:rPr>
        <w:t xml:space="preserve">'LPG </w:t>
      </w:r>
      <w:proofErr w:type="spellStart"/>
      <w:r w:rsidRPr="004A3C18">
        <w:rPr>
          <w:b/>
          <w:bCs/>
        </w:rPr>
        <w:t>Nozzle</w:t>
      </w:r>
      <w:proofErr w:type="spellEnd"/>
      <w:r w:rsidRPr="004A3C18">
        <w:rPr>
          <w:b/>
          <w:bCs/>
        </w:rPr>
        <w:t xml:space="preserve"> </w:t>
      </w:r>
      <w:proofErr w:type="spellStart"/>
      <w:r w:rsidRPr="004A3C18">
        <w:rPr>
          <w:b/>
          <w:bCs/>
        </w:rPr>
        <w:t>Types</w:t>
      </w:r>
      <w:proofErr w:type="spellEnd"/>
      <w:r w:rsidRPr="004A3C18">
        <w:rPr>
          <w:b/>
          <w:bCs/>
        </w:rPr>
        <w:t xml:space="preserve">', </w:t>
      </w:r>
      <w:r w:rsidR="004A3C18" w:rsidRPr="004A3C18">
        <w:rPr>
          <w:b/>
          <w:bCs/>
        </w:rPr>
        <w:t xml:space="preserve"> </w:t>
      </w:r>
      <w:r w:rsidR="004A3C18" w:rsidRPr="004A3C18">
        <w:rPr>
          <w:b/>
          <w:bCs/>
          <w:lang w:val="en-US"/>
        </w:rPr>
        <w:sym w:font="Wingdings" w:char="F0E0"/>
      </w:r>
      <w:r w:rsidR="004A3C18" w:rsidRPr="004A3C18">
        <w:rPr>
          <w:b/>
          <w:bCs/>
        </w:rPr>
        <w:t xml:space="preserve"> Tipo de </w:t>
      </w:r>
      <w:r w:rsidR="004A3C18">
        <w:rPr>
          <w:b/>
          <w:bCs/>
        </w:rPr>
        <w:t xml:space="preserve">boquillas o mangueras para dispensar Gas Licuado de Petróleo </w:t>
      </w:r>
    </w:p>
    <w:p w14:paraId="0CF33B54" w14:textId="3AC42077" w:rsidR="00BA7AC8" w:rsidRPr="004A3C18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4A3C18">
        <w:rPr>
          <w:b/>
          <w:bCs/>
        </w:rPr>
        <w:t>'</w:t>
      </w:r>
      <w:proofErr w:type="spellStart"/>
      <w:r w:rsidRPr="004A3C18">
        <w:rPr>
          <w:b/>
          <w:bCs/>
        </w:rPr>
        <w:t>Hydrogen</w:t>
      </w:r>
      <w:proofErr w:type="spellEnd"/>
      <w:r w:rsidRPr="004A3C18">
        <w:rPr>
          <w:b/>
          <w:bCs/>
        </w:rPr>
        <w:t xml:space="preserve"> </w:t>
      </w:r>
      <w:proofErr w:type="spellStart"/>
      <w:r w:rsidRPr="004A3C18">
        <w:rPr>
          <w:b/>
          <w:bCs/>
        </w:rPr>
        <w:t>Pressures</w:t>
      </w:r>
      <w:proofErr w:type="spellEnd"/>
      <w:r w:rsidRPr="004A3C18">
        <w:rPr>
          <w:b/>
          <w:bCs/>
        </w:rPr>
        <w:t>',</w:t>
      </w:r>
      <w:r w:rsidR="004A3C18" w:rsidRPr="004A3C18">
        <w:rPr>
          <w:b/>
          <w:bCs/>
        </w:rPr>
        <w:t xml:space="preserve"> </w:t>
      </w:r>
      <w:r w:rsidR="004A3C18" w:rsidRPr="004A3C18">
        <w:rPr>
          <w:b/>
          <w:bCs/>
          <w:lang w:val="en-US"/>
        </w:rPr>
        <w:sym w:font="Wingdings" w:char="F0E0"/>
      </w:r>
      <w:r w:rsidR="004A3C18" w:rsidRPr="004A3C18">
        <w:rPr>
          <w:b/>
          <w:bCs/>
        </w:rPr>
        <w:t xml:space="preserve"> Presiones de Hidrógeno</w:t>
      </w:r>
      <w:r w:rsidR="004A3C18">
        <w:rPr>
          <w:b/>
          <w:bCs/>
        </w:rPr>
        <w:t xml:space="preserve"> </w:t>
      </w:r>
    </w:p>
    <w:p w14:paraId="2B9A0C66" w14:textId="5F2C647B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t>'</w:t>
      </w:r>
      <w:proofErr w:type="spellStart"/>
      <w:r w:rsidRPr="00667530">
        <w:rPr>
          <w:b/>
          <w:bCs/>
        </w:rPr>
        <w:t>Hydrogen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Standards</w:t>
      </w:r>
      <w:proofErr w:type="spellEnd"/>
      <w:r w:rsidRPr="00667530">
        <w:rPr>
          <w:b/>
          <w:bCs/>
        </w:rPr>
        <w:t>',</w:t>
      </w:r>
      <w:r w:rsidR="004A3C18" w:rsidRPr="00667530">
        <w:rPr>
          <w:b/>
          <w:bCs/>
        </w:rPr>
        <w:t xml:space="preserve"> </w:t>
      </w:r>
      <w:r w:rsidR="004A3C18" w:rsidRPr="004A3C18">
        <w:rPr>
          <w:b/>
          <w:bCs/>
          <w:lang w:val="en-US"/>
        </w:rPr>
        <w:sym w:font="Wingdings" w:char="F0E0"/>
      </w:r>
      <w:r w:rsidR="004A3C18" w:rsidRPr="00667530">
        <w:rPr>
          <w:b/>
          <w:bCs/>
        </w:rPr>
        <w:t xml:space="preserve"> </w:t>
      </w:r>
      <w:r w:rsidR="00667530" w:rsidRPr="00667530">
        <w:rPr>
          <w:b/>
          <w:bCs/>
        </w:rPr>
        <w:t>Indica si la</w:t>
      </w:r>
      <w:r w:rsidR="00667530">
        <w:rPr>
          <w:b/>
          <w:bCs/>
        </w:rPr>
        <w:t xml:space="preserve"> estación de servicio cumple con las normas o especificaciones de calidad y seguridad para dispensar hidrogeno </w:t>
      </w:r>
    </w:p>
    <w:p w14:paraId="09156D77" w14:textId="59504141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t>'</w:t>
      </w:r>
      <w:proofErr w:type="spellStart"/>
      <w:r w:rsidRPr="00667530">
        <w:rPr>
          <w:b/>
          <w:bCs/>
        </w:rPr>
        <w:t>CNG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Fill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Type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Code</w:t>
      </w:r>
      <w:proofErr w:type="spellEnd"/>
      <w:r w:rsidRPr="00667530">
        <w:rPr>
          <w:b/>
          <w:bCs/>
        </w:rPr>
        <w:t xml:space="preserve">',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Tipo de ll</w:t>
      </w:r>
      <w:r w:rsidR="00667530">
        <w:rPr>
          <w:b/>
          <w:bCs/>
        </w:rPr>
        <w:t>enado de la estación de servicio de Gas Natural Comprimido</w:t>
      </w:r>
    </w:p>
    <w:p w14:paraId="45F6F4B1" w14:textId="4AD18B48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t>'</w:t>
      </w:r>
      <w:proofErr w:type="spellStart"/>
      <w:r w:rsidRPr="00667530">
        <w:rPr>
          <w:b/>
          <w:bCs/>
        </w:rPr>
        <w:t>CNG</w:t>
      </w:r>
      <w:proofErr w:type="spellEnd"/>
      <w:r w:rsidRPr="00667530">
        <w:rPr>
          <w:b/>
          <w:bCs/>
        </w:rPr>
        <w:t xml:space="preserve"> PSI',</w:t>
      </w:r>
      <w:r w:rsidR="00667530" w:rsidRPr="00667530">
        <w:rPr>
          <w:b/>
          <w:bCs/>
        </w:rPr>
        <w:t xml:space="preserve">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Presión de d</w:t>
      </w:r>
      <w:r w:rsidR="00667530">
        <w:rPr>
          <w:b/>
          <w:bCs/>
        </w:rPr>
        <w:t xml:space="preserve">ispensación de Gas Natural </w:t>
      </w:r>
    </w:p>
    <w:p w14:paraId="584C10E5" w14:textId="292F0EE7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lastRenderedPageBreak/>
        <w:t xml:space="preserve"> '</w:t>
      </w:r>
      <w:proofErr w:type="spellStart"/>
      <w:r w:rsidRPr="00667530">
        <w:rPr>
          <w:b/>
          <w:bCs/>
        </w:rPr>
        <w:t>CNG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Vehicle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Class</w:t>
      </w:r>
      <w:proofErr w:type="spellEnd"/>
      <w:r w:rsidRPr="00667530">
        <w:rPr>
          <w:b/>
          <w:bCs/>
        </w:rPr>
        <w:t>',</w:t>
      </w:r>
      <w:r w:rsidR="00667530" w:rsidRPr="00667530">
        <w:rPr>
          <w:b/>
          <w:bCs/>
        </w:rPr>
        <w:t xml:space="preserve">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Clases de </w:t>
      </w:r>
      <w:r w:rsidR="00667530">
        <w:rPr>
          <w:b/>
          <w:bCs/>
        </w:rPr>
        <w:t>Vehículos que se atienden en la estación de servicio para proporcionar Gas Natural Comprimido (Ligeros, Medianos y Pesados)</w:t>
      </w:r>
    </w:p>
    <w:p w14:paraId="5FC237F3" w14:textId="4F83DA67" w:rsidR="00BA7AC8" w:rsidRPr="00667530" w:rsidRDefault="00BA7AC8" w:rsidP="00BA7AC8">
      <w:pPr>
        <w:pStyle w:val="Prrafodelista"/>
        <w:numPr>
          <w:ilvl w:val="0"/>
          <w:numId w:val="4"/>
        </w:numPr>
        <w:rPr>
          <w:b/>
          <w:bCs/>
        </w:rPr>
      </w:pPr>
      <w:r w:rsidRPr="00667530">
        <w:rPr>
          <w:b/>
          <w:bCs/>
        </w:rPr>
        <w:t>'</w:t>
      </w:r>
      <w:proofErr w:type="spellStart"/>
      <w:r w:rsidRPr="00667530">
        <w:rPr>
          <w:b/>
          <w:bCs/>
        </w:rPr>
        <w:t>LNG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Vehicle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Class</w:t>
      </w:r>
      <w:proofErr w:type="spellEnd"/>
      <w:r w:rsidRPr="00667530">
        <w:rPr>
          <w:b/>
          <w:bCs/>
        </w:rPr>
        <w:t xml:space="preserve">',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Clases de ve</w:t>
      </w:r>
      <w:r w:rsidR="00667530">
        <w:rPr>
          <w:b/>
          <w:bCs/>
        </w:rPr>
        <w:t>hículos para dispensar Gas Natural Licuado (</w:t>
      </w:r>
      <w:proofErr w:type="spellStart"/>
      <w:r w:rsidR="00667530">
        <w:rPr>
          <w:b/>
          <w:bCs/>
        </w:rPr>
        <w:t>Vehiculos</w:t>
      </w:r>
      <w:proofErr w:type="spellEnd"/>
      <w:r w:rsidR="00667530">
        <w:rPr>
          <w:b/>
          <w:bCs/>
        </w:rPr>
        <w:t xml:space="preserve"> de manejo pesados)</w:t>
      </w:r>
    </w:p>
    <w:p w14:paraId="46C04138" w14:textId="57502B8A" w:rsidR="00BA7AC8" w:rsidRPr="00667530" w:rsidRDefault="00BA7AC8" w:rsidP="00BA7AC8">
      <w:pPr>
        <w:pStyle w:val="Prrafodelista"/>
        <w:numPr>
          <w:ilvl w:val="0"/>
          <w:numId w:val="4"/>
        </w:numPr>
        <w:rPr>
          <w:color w:val="00B0F0"/>
        </w:rPr>
      </w:pPr>
      <w:r w:rsidRPr="00667530">
        <w:rPr>
          <w:b/>
          <w:bCs/>
        </w:rPr>
        <w:t xml:space="preserve">'EV </w:t>
      </w:r>
      <w:proofErr w:type="spellStart"/>
      <w:r w:rsidRPr="00667530">
        <w:rPr>
          <w:b/>
          <w:bCs/>
        </w:rPr>
        <w:t>On</w:t>
      </w:r>
      <w:proofErr w:type="spellEnd"/>
      <w:r w:rsidRPr="00667530">
        <w:rPr>
          <w:b/>
          <w:bCs/>
        </w:rPr>
        <w:t xml:space="preserve">-Site </w:t>
      </w:r>
      <w:proofErr w:type="spellStart"/>
      <w:r w:rsidRPr="00667530">
        <w:rPr>
          <w:b/>
          <w:bCs/>
        </w:rPr>
        <w:t>Renewable</w:t>
      </w:r>
      <w:proofErr w:type="spellEnd"/>
      <w:r w:rsidRPr="00667530">
        <w:rPr>
          <w:b/>
          <w:bCs/>
        </w:rPr>
        <w:t xml:space="preserve"> </w:t>
      </w:r>
      <w:proofErr w:type="spellStart"/>
      <w:r w:rsidRPr="00667530">
        <w:rPr>
          <w:b/>
          <w:bCs/>
        </w:rPr>
        <w:t>Source</w:t>
      </w:r>
      <w:proofErr w:type="spellEnd"/>
      <w:r w:rsidRPr="00667530">
        <w:rPr>
          <w:b/>
          <w:bCs/>
        </w:rPr>
        <w:t>',</w:t>
      </w:r>
      <w:r w:rsidR="00667530" w:rsidRPr="00667530">
        <w:rPr>
          <w:b/>
          <w:bCs/>
        </w:rPr>
        <w:t xml:space="preserve"> </w:t>
      </w:r>
      <w:r w:rsidR="00667530" w:rsidRPr="00667530">
        <w:rPr>
          <w:b/>
          <w:bCs/>
          <w:lang w:val="en-US"/>
        </w:rPr>
        <w:sym w:font="Wingdings" w:char="F0E0"/>
      </w:r>
      <w:r w:rsidR="00667530" w:rsidRPr="00667530">
        <w:rPr>
          <w:b/>
          <w:bCs/>
        </w:rPr>
        <w:t xml:space="preserve"> </w:t>
      </w:r>
      <w:r w:rsidR="00667530">
        <w:rPr>
          <w:b/>
          <w:bCs/>
        </w:rPr>
        <w:t>I</w:t>
      </w:r>
      <w:r w:rsidR="00667530" w:rsidRPr="00667530">
        <w:rPr>
          <w:b/>
          <w:bCs/>
        </w:rPr>
        <w:t>ndica si la estación de carga de vehículos eléctricos (EV) utiliza una fuente de energía renovable generada en el mismo sitio para cargar los vehículos.</w:t>
      </w:r>
    </w:p>
    <w:p w14:paraId="59EAA01E" w14:textId="3D452A24" w:rsidR="00EF696A" w:rsidRPr="00BE297F" w:rsidRDefault="00BA7AC8" w:rsidP="00BA7AC8">
      <w:pPr>
        <w:pStyle w:val="Prrafodelista"/>
        <w:numPr>
          <w:ilvl w:val="0"/>
          <w:numId w:val="4"/>
        </w:numPr>
        <w:rPr>
          <w:color w:val="00B0F0"/>
        </w:rPr>
      </w:pPr>
      <w:r w:rsidRPr="00BA7AC8">
        <w:rPr>
          <w:b/>
          <w:bCs/>
        </w:rPr>
        <w:t>'</w:t>
      </w:r>
      <w:proofErr w:type="spellStart"/>
      <w:r w:rsidRPr="00BA7AC8">
        <w:rPr>
          <w:b/>
          <w:bCs/>
        </w:rPr>
        <w:t>Restricted</w:t>
      </w:r>
      <w:proofErr w:type="spellEnd"/>
      <w:r w:rsidRPr="00BA7AC8">
        <w:rPr>
          <w:b/>
          <w:bCs/>
        </w:rPr>
        <w:t xml:space="preserve"> Access'</w:t>
      </w:r>
      <w:r w:rsidR="0046079A">
        <w:rPr>
          <w:b/>
          <w:bCs/>
        </w:rPr>
        <w:t xml:space="preserve"> </w:t>
      </w:r>
      <w:r w:rsidR="0046079A" w:rsidRPr="0046079A">
        <w:rPr>
          <w:b/>
          <w:bCs/>
        </w:rPr>
        <w:sym w:font="Wingdings" w:char="F0E0"/>
      </w:r>
      <w:r w:rsidR="0046079A">
        <w:rPr>
          <w:b/>
          <w:bCs/>
        </w:rPr>
        <w:t xml:space="preserve"> I</w:t>
      </w:r>
      <w:r w:rsidR="0046079A" w:rsidRPr="0046079A">
        <w:rPr>
          <w:b/>
          <w:bCs/>
        </w:rPr>
        <w:t>ndica si la estación de servicio o carga tiene restricciones de acceso para ciertos usuarios o vehículos</w:t>
      </w:r>
    </w:p>
    <w:p w14:paraId="216E80EB" w14:textId="33681005" w:rsidR="00BE297F" w:rsidRDefault="00BE297F" w:rsidP="00BE297F">
      <w:pPr>
        <w:rPr>
          <w:color w:val="00B0F0"/>
        </w:rPr>
      </w:pPr>
    </w:p>
    <w:p w14:paraId="3A3B71C0" w14:textId="158795BD" w:rsidR="004E40E4" w:rsidRDefault="004E40E4" w:rsidP="00BE297F">
      <w:pPr>
        <w:rPr>
          <w:color w:val="00B0F0"/>
        </w:rPr>
      </w:pPr>
    </w:p>
    <w:p w14:paraId="3D8B61C8" w14:textId="77777777" w:rsidR="004E40E4" w:rsidRDefault="004E40E4" w:rsidP="004E40E4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--------------------------------------------------------------------------------------------------------------------------------------------------</w:t>
      </w:r>
    </w:p>
    <w:p w14:paraId="273304B5" w14:textId="5DFDAA2C" w:rsidR="004E40E4" w:rsidRPr="004F3CC5" w:rsidRDefault="004E40E4" w:rsidP="004E40E4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4F3CC5">
        <w:rPr>
          <w:color w:val="C45911" w:themeColor="accent2" w:themeShade="BF"/>
          <w:lang w:val="en-US"/>
        </w:rPr>
        <w:t>Electric</w:t>
      </w:r>
      <w:r>
        <w:rPr>
          <w:color w:val="C45911" w:themeColor="accent2" w:themeShade="BF"/>
          <w:lang w:val="en-US"/>
        </w:rPr>
        <w:t>CarData_Clean.csv</w:t>
      </w:r>
    </w:p>
    <w:p w14:paraId="6B485F6E" w14:textId="77777777" w:rsidR="004E40E4" w:rsidRDefault="004E40E4" w:rsidP="004E40E4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Datos Limpios de coches eléctricos </w:t>
      </w:r>
      <w:r w:rsidRPr="002A6FCC">
        <w:rPr>
          <w:color w:val="C45911" w:themeColor="accent2" w:themeShade="BF"/>
        </w:rPr>
        <w:sym w:font="Wingdings" w:char="F0E0"/>
      </w:r>
      <w:r>
        <w:rPr>
          <w:color w:val="C45911" w:themeColor="accent2" w:themeShade="BF"/>
        </w:rPr>
        <w:t xml:space="preserve"> </w:t>
      </w:r>
      <w:r w:rsidRPr="002A6FCC">
        <w:rPr>
          <w:b/>
          <w:bCs/>
          <w:color w:val="C45911" w:themeColor="accent2" w:themeShade="BF"/>
        </w:rPr>
        <w:t>103 filas de datos</w:t>
      </w:r>
    </w:p>
    <w:p w14:paraId="5281EA55" w14:textId="77777777" w:rsidR="004E40E4" w:rsidRDefault="004E40E4" w:rsidP="004E40E4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limpios de los coches eléctricos muy similar al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anterior sin embargo no están del todo limpios pues contienen unidades de medida y valores específicos.</w:t>
      </w:r>
    </w:p>
    <w:p w14:paraId="5D07A3F5" w14:textId="77777777" w:rsidR="004E40E4" w:rsidRPr="00DF18FC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DF18FC">
        <w:rPr>
          <w:b/>
          <w:bCs/>
        </w:rPr>
        <w:t xml:space="preserve">'Brand', </w:t>
      </w:r>
      <w:r w:rsidRPr="00DF18FC">
        <w:rPr>
          <w:b/>
          <w:bCs/>
          <w:lang w:val="en-US"/>
        </w:rPr>
        <w:sym w:font="Wingdings" w:char="F0E0"/>
      </w:r>
      <w:r w:rsidRPr="00DF18FC">
        <w:rPr>
          <w:b/>
          <w:bCs/>
        </w:rPr>
        <w:t xml:space="preserve"> se refiere a l</w:t>
      </w:r>
      <w:r>
        <w:rPr>
          <w:b/>
          <w:bCs/>
        </w:rPr>
        <w:t>a marca del vehículo eléctrico</w:t>
      </w:r>
    </w:p>
    <w:p w14:paraId="0929C91F" w14:textId="77777777" w:rsidR="004E40E4" w:rsidRPr="00DF18FC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DF18FC">
        <w:rPr>
          <w:b/>
          <w:bCs/>
        </w:rPr>
        <w:t>'</w:t>
      </w:r>
      <w:proofErr w:type="spellStart"/>
      <w:r w:rsidRPr="00DF18FC">
        <w:rPr>
          <w:b/>
          <w:bCs/>
        </w:rPr>
        <w:t>Model</w:t>
      </w:r>
      <w:proofErr w:type="spellEnd"/>
      <w:r w:rsidRPr="00DF18FC">
        <w:rPr>
          <w:b/>
          <w:bCs/>
        </w:rPr>
        <w:t>',</w:t>
      </w:r>
      <w:r w:rsidRPr="00DF18FC">
        <w:rPr>
          <w:b/>
          <w:bCs/>
          <w:lang w:val="en-US"/>
        </w:rPr>
        <w:sym w:font="Wingdings" w:char="F0E0"/>
      </w:r>
      <w:r w:rsidRPr="00DF18FC">
        <w:rPr>
          <w:b/>
          <w:bCs/>
        </w:rPr>
        <w:t xml:space="preserve"> se refiere al n</w:t>
      </w:r>
      <w:r>
        <w:rPr>
          <w:b/>
          <w:bCs/>
        </w:rPr>
        <w:t>ombre específico del vehículo eléctrico y este pertenece a una marca</w:t>
      </w:r>
    </w:p>
    <w:p w14:paraId="231558F2" w14:textId="77777777" w:rsidR="004E40E4" w:rsidRPr="00C861C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DF18FC">
        <w:rPr>
          <w:b/>
          <w:bCs/>
        </w:rPr>
        <w:t xml:space="preserve"> </w:t>
      </w: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AccelSec</w:t>
      </w:r>
      <w:proofErr w:type="spellEnd"/>
      <w:r w:rsidRPr="00C861C4">
        <w:rPr>
          <w:b/>
          <w:bCs/>
        </w:rPr>
        <w:t xml:space="preserve">', </w:t>
      </w:r>
      <w:r w:rsidRPr="00C861C4">
        <w:rPr>
          <w:b/>
          <w:bCs/>
          <w:lang w:val="en-US"/>
        </w:rPr>
        <w:sym w:font="Wingdings" w:char="F0E0"/>
      </w:r>
      <w:r w:rsidRPr="00C861C4">
        <w:rPr>
          <w:b/>
          <w:bCs/>
        </w:rPr>
        <w:t xml:space="preserve"> Aceleración en segundos, h</w:t>
      </w:r>
      <w:r>
        <w:rPr>
          <w:b/>
          <w:bCs/>
        </w:rPr>
        <w:t>ace referencia al tiempo que tarda el vehículo eléctrico en pasar de 0 a 100km/h o 0 a 60 mph medido en segundos</w:t>
      </w:r>
    </w:p>
    <w:p w14:paraId="0501F59D" w14:textId="77777777" w:rsidR="004E40E4" w:rsidRPr="00C861C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TopSpeed_KmH</w:t>
      </w:r>
      <w:proofErr w:type="spellEnd"/>
      <w:r w:rsidRPr="00C861C4">
        <w:rPr>
          <w:b/>
          <w:bCs/>
        </w:rPr>
        <w:t xml:space="preserve">', </w:t>
      </w:r>
      <w:r w:rsidRPr="00C861C4">
        <w:rPr>
          <w:b/>
          <w:bCs/>
          <w:lang w:val="en-US"/>
        </w:rPr>
        <w:sym w:font="Wingdings" w:char="F0E0"/>
      </w:r>
      <w:r w:rsidRPr="00C861C4">
        <w:rPr>
          <w:b/>
          <w:bCs/>
        </w:rPr>
        <w:t xml:space="preserve"> Velocidad Máxima e</w:t>
      </w:r>
      <w:r>
        <w:rPr>
          <w:b/>
          <w:bCs/>
        </w:rPr>
        <w:t>n km/h, se refiere a la velocidad máxima que puede alcanzar el vehículo eléctrico y se mide en km/h</w:t>
      </w:r>
    </w:p>
    <w:p w14:paraId="37383644" w14:textId="77777777" w:rsidR="004E40E4" w:rsidRPr="00C861C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Range_Km</w:t>
      </w:r>
      <w:proofErr w:type="spellEnd"/>
      <w:r w:rsidRPr="00C861C4">
        <w:rPr>
          <w:b/>
          <w:bCs/>
        </w:rPr>
        <w:t xml:space="preserve">', Autonomía en </w:t>
      </w:r>
      <w:r>
        <w:rPr>
          <w:b/>
          <w:bCs/>
        </w:rPr>
        <w:t xml:space="preserve">km, </w:t>
      </w:r>
      <w:r w:rsidRPr="00C861C4">
        <w:rPr>
          <w:b/>
          <w:bCs/>
        </w:rPr>
        <w:t>se refiere a la distancia máxima que puede recorrer el vehículo eléctrico con una sola carga de la batería, medida en kilómetros.</w:t>
      </w:r>
    </w:p>
    <w:p w14:paraId="0286AB52" w14:textId="1197E9AE" w:rsidR="004E40E4" w:rsidRPr="00373D85" w:rsidRDefault="00A1763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373D85">
        <w:rPr>
          <w:b/>
          <w:bCs/>
        </w:rPr>
        <w:t>'</w:t>
      </w:r>
      <w:proofErr w:type="spellStart"/>
      <w:r w:rsidRPr="00373D85">
        <w:rPr>
          <w:b/>
          <w:bCs/>
        </w:rPr>
        <w:t>Efficiency_WhKm</w:t>
      </w:r>
      <w:proofErr w:type="spellEnd"/>
      <w:r w:rsidRPr="00373D85">
        <w:rPr>
          <w:b/>
          <w:bCs/>
        </w:rPr>
        <w:t>'</w:t>
      </w:r>
      <w:r w:rsidR="004E40E4" w:rsidRPr="00373D85">
        <w:rPr>
          <w:b/>
          <w:bCs/>
        </w:rPr>
        <w:t xml:space="preserve">, </w:t>
      </w:r>
      <w:r w:rsidR="004E40E4" w:rsidRPr="00373D85">
        <w:rPr>
          <w:b/>
          <w:bCs/>
          <w:lang w:val="en-US"/>
        </w:rPr>
        <w:sym w:font="Wingdings" w:char="F0E0"/>
      </w:r>
      <w:r w:rsidR="004E40E4" w:rsidRPr="00373D85">
        <w:rPr>
          <w:b/>
          <w:bCs/>
        </w:rPr>
        <w:t xml:space="preserve"> se refiere a la cantidad de energía que consume el vehículo eléctrico por cada kilómetro recorrido, medida en watios-hora por kilómetro (</w:t>
      </w:r>
      <w:proofErr w:type="spellStart"/>
      <w:r w:rsidR="004E40E4" w:rsidRPr="00373D85">
        <w:rPr>
          <w:b/>
          <w:bCs/>
        </w:rPr>
        <w:t>Wh</w:t>
      </w:r>
      <w:proofErr w:type="spellEnd"/>
      <w:r w:rsidR="004E40E4" w:rsidRPr="00373D85">
        <w:rPr>
          <w:b/>
          <w:bCs/>
        </w:rPr>
        <w:t>/km).</w:t>
      </w:r>
    </w:p>
    <w:p w14:paraId="03670963" w14:textId="77777777" w:rsidR="004E40E4" w:rsidRPr="00011028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‘</w:t>
      </w:r>
      <w:proofErr w:type="spellStart"/>
      <w:r w:rsidRPr="001F1A69">
        <w:rPr>
          <w:b/>
          <w:bCs/>
        </w:rPr>
        <w:t>FastCharge_KmH</w:t>
      </w:r>
      <w:proofErr w:type="spellEnd"/>
      <w:r>
        <w:rPr>
          <w:b/>
          <w:bCs/>
        </w:rPr>
        <w:t>’</w:t>
      </w:r>
      <w:r w:rsidRPr="00011028">
        <w:rPr>
          <w:b/>
          <w:bCs/>
        </w:rPr>
        <w:t xml:space="preserve">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se refiere a la velocidad a la que se puede recargar la batería del vehículo eléctrico utilizando un sistema de carga rápida</w:t>
      </w:r>
    </w:p>
    <w:p w14:paraId="22DFCEF8" w14:textId="77777777" w:rsidR="004E40E4" w:rsidRPr="00011028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RapidCharge</w:t>
      </w:r>
      <w:proofErr w:type="spellEnd"/>
      <w:r w:rsidRPr="00011028">
        <w:rPr>
          <w:b/>
          <w:bCs/>
        </w:rPr>
        <w:t xml:space="preserve">',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Indica si el v</w:t>
      </w:r>
      <w:r>
        <w:rPr>
          <w:b/>
          <w:bCs/>
        </w:rPr>
        <w:t>ehículo está equipado con carga rápida</w:t>
      </w:r>
    </w:p>
    <w:p w14:paraId="7F13CCCF" w14:textId="77777777" w:rsidR="004E40E4" w:rsidRPr="00011028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PowerTrain</w:t>
      </w:r>
      <w:proofErr w:type="spellEnd"/>
      <w:r w:rsidRPr="00011028">
        <w:rPr>
          <w:b/>
          <w:bCs/>
        </w:rPr>
        <w:t xml:space="preserve">',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 se refiere al tipo de sistema de propulsión que utiliza el vehículo eléctrico.</w:t>
      </w:r>
    </w:p>
    <w:p w14:paraId="35A51228" w14:textId="77777777" w:rsidR="004E40E4" w:rsidRPr="001460D3" w:rsidRDefault="004E40E4" w:rsidP="004E40E4">
      <w:pPr>
        <w:pStyle w:val="Prrafodelista"/>
        <w:numPr>
          <w:ilvl w:val="0"/>
          <w:numId w:val="7"/>
        </w:numPr>
        <w:rPr>
          <w:b/>
          <w:bCs/>
          <w:lang w:val="en-US"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PlugType</w:t>
      </w:r>
      <w:proofErr w:type="spellEnd"/>
      <w:r w:rsidRPr="00011028">
        <w:rPr>
          <w:b/>
          <w:bCs/>
        </w:rPr>
        <w:t xml:space="preserve">',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se refieren a la configuración de tracción del vehículo, que indica cómo se transmite la potencia del motor a las ruedas. </w:t>
      </w:r>
      <w:r w:rsidRPr="00011028">
        <w:rPr>
          <w:b/>
          <w:bCs/>
          <w:lang w:val="en-US"/>
        </w:rPr>
        <w:t xml:space="preserve">Los </w:t>
      </w:r>
      <w:proofErr w:type="spellStart"/>
      <w:r w:rsidRPr="00011028">
        <w:rPr>
          <w:b/>
          <w:bCs/>
          <w:lang w:val="en-US"/>
        </w:rPr>
        <w:t>valores</w:t>
      </w:r>
      <w:proofErr w:type="spellEnd"/>
      <w:r w:rsidRPr="00011028">
        <w:rPr>
          <w:b/>
          <w:bCs/>
          <w:lang w:val="en-US"/>
        </w:rPr>
        <w:t xml:space="preserve"> son:</w:t>
      </w:r>
    </w:p>
    <w:p w14:paraId="18B64873" w14:textId="77777777" w:rsidR="004E40E4" w:rsidRPr="00011028" w:rsidRDefault="004E40E4" w:rsidP="004E40E4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Pr="00011028">
        <w:rPr>
          <w:b/>
          <w:bCs/>
        </w:rPr>
        <w:t>AWD</w:t>
      </w:r>
      <w:proofErr w:type="spellEnd"/>
      <w:r w:rsidRPr="00011028">
        <w:rPr>
          <w:b/>
          <w:bCs/>
        </w:rPr>
        <w:t xml:space="preserve"> (</w:t>
      </w:r>
      <w:proofErr w:type="spellStart"/>
      <w:r w:rsidRPr="00011028">
        <w:rPr>
          <w:b/>
          <w:bCs/>
        </w:rPr>
        <w:t>All</w:t>
      </w:r>
      <w:proofErr w:type="spellEnd"/>
      <w:r w:rsidRPr="00011028">
        <w:rPr>
          <w:b/>
          <w:bCs/>
        </w:rPr>
        <w:t>-Wheel Drive): tracción en las cuatro ruedas, lo que significa que la potencia se distribuye entre todas las ruedas para mejorar la estabilidad y el control en diferentes condiciones de conducción.</w:t>
      </w:r>
    </w:p>
    <w:p w14:paraId="240614EF" w14:textId="77777777" w:rsidR="004E40E4" w:rsidRPr="004E40E4" w:rsidRDefault="004E40E4" w:rsidP="004E40E4">
      <w:pPr>
        <w:pStyle w:val="Prrafodelista"/>
        <w:ind w:left="1416"/>
        <w:rPr>
          <w:b/>
          <w:bCs/>
        </w:rPr>
      </w:pPr>
      <w:r>
        <w:rPr>
          <w:b/>
          <w:bCs/>
        </w:rPr>
        <w:t>-</w:t>
      </w:r>
      <w:proofErr w:type="spellStart"/>
      <w:r w:rsidRPr="00011028">
        <w:rPr>
          <w:b/>
          <w:bCs/>
        </w:rPr>
        <w:t>RWD</w:t>
      </w:r>
      <w:proofErr w:type="spellEnd"/>
      <w:r w:rsidRPr="00011028">
        <w:rPr>
          <w:b/>
          <w:bCs/>
        </w:rPr>
        <w:t xml:space="preserve"> (</w:t>
      </w:r>
      <w:proofErr w:type="spellStart"/>
      <w:r w:rsidRPr="00011028">
        <w:rPr>
          <w:b/>
          <w:bCs/>
        </w:rPr>
        <w:t>Rear</w:t>
      </w:r>
      <w:proofErr w:type="spellEnd"/>
      <w:r w:rsidRPr="00011028">
        <w:rPr>
          <w:b/>
          <w:bCs/>
        </w:rPr>
        <w:t>-Wheel Drive): tracción en las ruedas traseras, lo que significa que la potencia se transmite solo a las ruedas traseras.</w:t>
      </w:r>
    </w:p>
    <w:p w14:paraId="185DCE4C" w14:textId="77777777" w:rsidR="004E40E4" w:rsidRPr="00867243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BodyStyle</w:t>
      </w:r>
      <w:proofErr w:type="spellEnd"/>
      <w:r w:rsidRPr="00867243">
        <w:rPr>
          <w:b/>
          <w:bCs/>
        </w:rPr>
        <w:t xml:space="preserve">', </w:t>
      </w:r>
      <w:r w:rsidRPr="00867243">
        <w:rPr>
          <w:b/>
          <w:bCs/>
          <w:lang w:val="en-US"/>
        </w:rPr>
        <w:sym w:font="Wingdings" w:char="F0E0"/>
      </w:r>
      <w:r w:rsidRPr="00867243">
        <w:rPr>
          <w:b/>
          <w:bCs/>
        </w:rPr>
        <w:t xml:space="preserve"> se refiere al estilo o tipo de carrocería del vehículo</w:t>
      </w:r>
    </w:p>
    <w:p w14:paraId="61BFF94C" w14:textId="77777777" w:rsidR="004E40E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Segment</w:t>
      </w:r>
      <w:proofErr w:type="spellEnd"/>
      <w:r w:rsidRPr="00867243">
        <w:rPr>
          <w:b/>
          <w:bCs/>
        </w:rPr>
        <w:t xml:space="preserve">', </w:t>
      </w:r>
      <w:r w:rsidRPr="00867243">
        <w:rPr>
          <w:b/>
          <w:bCs/>
          <w:lang w:val="en-US"/>
        </w:rPr>
        <w:sym w:font="Wingdings" w:char="F0E0"/>
      </w:r>
      <w:r w:rsidRPr="00867243">
        <w:rPr>
          <w:b/>
          <w:bCs/>
        </w:rPr>
        <w:t xml:space="preserve"> se refiere al segmento de mercado o categoría del vehículo.</w:t>
      </w:r>
    </w:p>
    <w:p w14:paraId="1CCBC196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A: Subcompacto</w:t>
      </w:r>
    </w:p>
    <w:p w14:paraId="4FCE5D53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B: Compacto</w:t>
      </w:r>
    </w:p>
    <w:p w14:paraId="3ADF1E15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C: Mediano</w:t>
      </w:r>
    </w:p>
    <w:p w14:paraId="1C91D8CF" w14:textId="77777777" w:rsidR="004E40E4" w:rsidRPr="00867243" w:rsidRDefault="004E40E4" w:rsidP="004E40E4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lastRenderedPageBreak/>
        <w:t>- D: Full-size</w:t>
      </w:r>
    </w:p>
    <w:p w14:paraId="22373420" w14:textId="77777777" w:rsidR="004E40E4" w:rsidRPr="00867243" w:rsidRDefault="004E40E4" w:rsidP="004E40E4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 xml:space="preserve">- E: </w:t>
      </w:r>
      <w:proofErr w:type="spellStart"/>
      <w:r w:rsidRPr="00867243">
        <w:rPr>
          <w:b/>
          <w:bCs/>
          <w:lang w:val="en-US"/>
        </w:rPr>
        <w:t>Lujo</w:t>
      </w:r>
      <w:proofErr w:type="spellEnd"/>
    </w:p>
    <w:p w14:paraId="3AD76892" w14:textId="77777777" w:rsidR="004E40E4" w:rsidRPr="00867243" w:rsidRDefault="004E40E4" w:rsidP="004E40E4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>- F: Executive</w:t>
      </w:r>
    </w:p>
    <w:p w14:paraId="74D384AC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N: Comercial o de carga</w:t>
      </w:r>
    </w:p>
    <w:p w14:paraId="7195C04E" w14:textId="77777777" w:rsidR="004E40E4" w:rsidRPr="00867243" w:rsidRDefault="004E40E4" w:rsidP="004E40E4">
      <w:pPr>
        <w:pStyle w:val="Prrafodelista"/>
        <w:rPr>
          <w:b/>
          <w:bCs/>
        </w:rPr>
      </w:pPr>
      <w:r w:rsidRPr="00867243">
        <w:rPr>
          <w:b/>
          <w:bCs/>
        </w:rPr>
        <w:t>- S: Deportivo</w:t>
      </w:r>
    </w:p>
    <w:p w14:paraId="18FF5A10" w14:textId="77777777" w:rsidR="004E40E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Seats</w:t>
      </w:r>
      <w:proofErr w:type="spellEnd"/>
      <w:r w:rsidRPr="00867243">
        <w:rPr>
          <w:b/>
          <w:bCs/>
        </w:rPr>
        <w:t xml:space="preserve">', </w:t>
      </w:r>
      <w:r w:rsidRPr="00867243">
        <w:rPr>
          <w:b/>
          <w:bCs/>
          <w:lang w:val="en-US"/>
        </w:rPr>
        <w:sym w:font="Wingdings" w:char="F0E0"/>
      </w:r>
      <w:r w:rsidRPr="00867243">
        <w:rPr>
          <w:b/>
          <w:bCs/>
        </w:rPr>
        <w:t xml:space="preserve"> se refiere al número de asientos que tiene el vehículo</w:t>
      </w:r>
    </w:p>
    <w:p w14:paraId="172ED6AE" w14:textId="77777777" w:rsidR="004E40E4" w:rsidRPr="004E40E4" w:rsidRDefault="004E40E4" w:rsidP="004E40E4">
      <w:pPr>
        <w:pStyle w:val="Prrafodelista"/>
        <w:numPr>
          <w:ilvl w:val="0"/>
          <w:numId w:val="7"/>
        </w:numPr>
        <w:rPr>
          <w:b/>
          <w:bCs/>
        </w:rPr>
      </w:pPr>
      <w:r w:rsidRPr="004E40E4">
        <w:rPr>
          <w:b/>
          <w:bCs/>
        </w:rPr>
        <w:t>'</w:t>
      </w:r>
      <w:proofErr w:type="spellStart"/>
      <w:r w:rsidRPr="004E40E4">
        <w:rPr>
          <w:b/>
          <w:bCs/>
        </w:rPr>
        <w:t>PriceEuro</w:t>
      </w:r>
      <w:proofErr w:type="spellEnd"/>
      <w:r w:rsidRPr="004E40E4">
        <w:rPr>
          <w:b/>
          <w:bCs/>
        </w:rPr>
        <w:t xml:space="preserve">' </w:t>
      </w:r>
      <w:r w:rsidRPr="00867243">
        <w:rPr>
          <w:lang w:val="en-US"/>
        </w:rPr>
        <w:sym w:font="Wingdings" w:char="F0E0"/>
      </w:r>
      <w:r w:rsidRPr="004E40E4">
        <w:rPr>
          <w:b/>
          <w:bCs/>
        </w:rPr>
        <w:t xml:space="preserve"> se refiere al precio del vehículo en euros.</w:t>
      </w:r>
    </w:p>
    <w:p w14:paraId="640BCA98" w14:textId="7AEE93E5" w:rsidR="004E40E4" w:rsidRDefault="004E40E4" w:rsidP="00BE297F">
      <w:pPr>
        <w:rPr>
          <w:color w:val="00B0F0"/>
        </w:rPr>
      </w:pPr>
    </w:p>
    <w:p w14:paraId="2DACAB5C" w14:textId="77777777" w:rsidR="004E40E4" w:rsidRDefault="004E40E4" w:rsidP="00BE297F">
      <w:pPr>
        <w:rPr>
          <w:color w:val="00B0F0"/>
        </w:rPr>
      </w:pPr>
    </w:p>
    <w:p w14:paraId="31962F92" w14:textId="77777777" w:rsidR="00BE297F" w:rsidRDefault="00BE297F" w:rsidP="00BE297F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--------------------------------------------------------------------------------------------------------------------------------------------------</w:t>
      </w:r>
    </w:p>
    <w:p w14:paraId="69ABBEBE" w14:textId="3B20B54C" w:rsidR="00BE297F" w:rsidRPr="004F3CC5" w:rsidRDefault="00BE297F" w:rsidP="00BE297F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4F3CC5">
        <w:rPr>
          <w:color w:val="C45911" w:themeColor="accent2" w:themeShade="BF"/>
          <w:lang w:val="en-US"/>
        </w:rPr>
        <w:t>Electric</w:t>
      </w:r>
      <w:r w:rsidR="004E5F67">
        <w:rPr>
          <w:color w:val="C45911" w:themeColor="accent2" w:themeShade="BF"/>
          <w:lang w:val="en-US"/>
        </w:rPr>
        <w:t>C</w:t>
      </w:r>
      <w:r w:rsidR="00CE758D">
        <w:rPr>
          <w:color w:val="C45911" w:themeColor="accent2" w:themeShade="BF"/>
          <w:lang w:val="en-US"/>
        </w:rPr>
        <w:t>arData</w:t>
      </w:r>
      <w:r w:rsidR="004E5F67">
        <w:rPr>
          <w:color w:val="C45911" w:themeColor="accent2" w:themeShade="BF"/>
          <w:lang w:val="en-US"/>
        </w:rPr>
        <w:t>_</w:t>
      </w:r>
      <w:r w:rsidR="004E40E4">
        <w:rPr>
          <w:color w:val="C45911" w:themeColor="accent2" w:themeShade="BF"/>
          <w:lang w:val="en-US"/>
        </w:rPr>
        <w:t>Norm</w:t>
      </w:r>
      <w:r w:rsidR="004E5F67">
        <w:rPr>
          <w:color w:val="C45911" w:themeColor="accent2" w:themeShade="BF"/>
          <w:lang w:val="en-US"/>
        </w:rPr>
        <w:t>.csv</w:t>
      </w:r>
    </w:p>
    <w:p w14:paraId="548FF426" w14:textId="301DFFE3" w:rsidR="00BE297F" w:rsidRDefault="00057720" w:rsidP="00BE297F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Datos de coches eléctricos </w:t>
      </w:r>
      <w:r w:rsidR="002A6FCC" w:rsidRPr="002A6FCC">
        <w:rPr>
          <w:color w:val="C45911" w:themeColor="accent2" w:themeShade="BF"/>
        </w:rPr>
        <w:sym w:font="Wingdings" w:char="F0E0"/>
      </w:r>
      <w:r w:rsidR="002A6FCC">
        <w:rPr>
          <w:color w:val="C45911" w:themeColor="accent2" w:themeShade="BF"/>
        </w:rPr>
        <w:t xml:space="preserve"> </w:t>
      </w:r>
      <w:r w:rsidR="002A6FCC" w:rsidRPr="002A6FCC">
        <w:rPr>
          <w:b/>
          <w:bCs/>
          <w:color w:val="C45911" w:themeColor="accent2" w:themeShade="BF"/>
        </w:rPr>
        <w:t>103 filas de datos</w:t>
      </w:r>
    </w:p>
    <w:p w14:paraId="6DC47920" w14:textId="29EF5A89" w:rsidR="00057720" w:rsidRDefault="00057720" w:rsidP="00BE297F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</w:t>
      </w:r>
      <w:r w:rsidR="0038332F">
        <w:rPr>
          <w:color w:val="C45911" w:themeColor="accent2" w:themeShade="BF"/>
        </w:rPr>
        <w:t xml:space="preserve">siguientes </w:t>
      </w:r>
      <w:r>
        <w:rPr>
          <w:color w:val="C45911" w:themeColor="accent2" w:themeShade="BF"/>
        </w:rPr>
        <w:t xml:space="preserve">datos de los coches eléctricos </w:t>
      </w:r>
    </w:p>
    <w:p w14:paraId="4C1D6CDC" w14:textId="0EE62546" w:rsidR="00DF18FC" w:rsidRPr="00DF18FC" w:rsidRDefault="00057720" w:rsidP="00057720">
      <w:pPr>
        <w:pStyle w:val="Prrafodelista"/>
        <w:numPr>
          <w:ilvl w:val="0"/>
          <w:numId w:val="5"/>
        </w:numPr>
        <w:rPr>
          <w:b/>
          <w:bCs/>
        </w:rPr>
      </w:pPr>
      <w:r w:rsidRPr="00DF18FC">
        <w:rPr>
          <w:b/>
          <w:bCs/>
        </w:rPr>
        <w:t xml:space="preserve">'Brand', </w:t>
      </w:r>
      <w:r w:rsidR="00DF18FC" w:rsidRPr="00DF18FC">
        <w:rPr>
          <w:b/>
          <w:bCs/>
          <w:lang w:val="en-US"/>
        </w:rPr>
        <w:sym w:font="Wingdings" w:char="F0E0"/>
      </w:r>
      <w:r w:rsidR="00DF18FC" w:rsidRPr="00DF18FC">
        <w:rPr>
          <w:b/>
          <w:bCs/>
        </w:rPr>
        <w:t xml:space="preserve"> se refiere a l</w:t>
      </w:r>
      <w:r w:rsidR="00DF18FC">
        <w:rPr>
          <w:b/>
          <w:bCs/>
        </w:rPr>
        <w:t>a marca del vehículo eléctrico</w:t>
      </w:r>
    </w:p>
    <w:p w14:paraId="5B1A5BF0" w14:textId="49CE7E95" w:rsidR="00DF18FC" w:rsidRPr="00DF18FC" w:rsidRDefault="00057720" w:rsidP="00057720">
      <w:pPr>
        <w:pStyle w:val="Prrafodelista"/>
        <w:numPr>
          <w:ilvl w:val="0"/>
          <w:numId w:val="5"/>
        </w:numPr>
        <w:rPr>
          <w:b/>
          <w:bCs/>
        </w:rPr>
      </w:pPr>
      <w:r w:rsidRPr="00DF18FC">
        <w:rPr>
          <w:b/>
          <w:bCs/>
        </w:rPr>
        <w:t>'</w:t>
      </w:r>
      <w:proofErr w:type="spellStart"/>
      <w:r w:rsidRPr="00DF18FC">
        <w:rPr>
          <w:b/>
          <w:bCs/>
        </w:rPr>
        <w:t>Model</w:t>
      </w:r>
      <w:proofErr w:type="spellEnd"/>
      <w:r w:rsidRPr="00DF18FC">
        <w:rPr>
          <w:b/>
          <w:bCs/>
        </w:rPr>
        <w:t>',</w:t>
      </w:r>
      <w:r w:rsidR="00DF18FC" w:rsidRPr="00DF18FC">
        <w:rPr>
          <w:b/>
          <w:bCs/>
          <w:lang w:val="en-US"/>
        </w:rPr>
        <w:sym w:font="Wingdings" w:char="F0E0"/>
      </w:r>
      <w:r w:rsidR="00DF18FC" w:rsidRPr="00DF18FC">
        <w:rPr>
          <w:b/>
          <w:bCs/>
        </w:rPr>
        <w:t xml:space="preserve"> se refiere al n</w:t>
      </w:r>
      <w:r w:rsidR="00DF18FC">
        <w:rPr>
          <w:b/>
          <w:bCs/>
        </w:rPr>
        <w:t xml:space="preserve">ombre específico del vehículo </w:t>
      </w:r>
      <w:r w:rsidR="00C861C4">
        <w:rPr>
          <w:b/>
          <w:bCs/>
        </w:rPr>
        <w:t>eléctrico</w:t>
      </w:r>
      <w:r w:rsidR="00DF18FC">
        <w:rPr>
          <w:b/>
          <w:bCs/>
        </w:rPr>
        <w:t xml:space="preserve"> </w:t>
      </w:r>
      <w:r w:rsidR="00C861C4">
        <w:rPr>
          <w:b/>
          <w:bCs/>
        </w:rPr>
        <w:t>y este pertenece a una marca</w:t>
      </w:r>
    </w:p>
    <w:p w14:paraId="1D5CB675" w14:textId="4EC8D534" w:rsidR="00DF18FC" w:rsidRPr="00C861C4" w:rsidRDefault="00057720" w:rsidP="00057720">
      <w:pPr>
        <w:pStyle w:val="Prrafodelista"/>
        <w:numPr>
          <w:ilvl w:val="0"/>
          <w:numId w:val="5"/>
        </w:numPr>
        <w:rPr>
          <w:b/>
          <w:bCs/>
        </w:rPr>
      </w:pPr>
      <w:r w:rsidRPr="00DF18FC">
        <w:rPr>
          <w:b/>
          <w:bCs/>
        </w:rPr>
        <w:t xml:space="preserve"> </w:t>
      </w: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Accel</w:t>
      </w:r>
      <w:proofErr w:type="spellEnd"/>
      <w:r w:rsidRPr="00C861C4">
        <w:rPr>
          <w:b/>
          <w:bCs/>
        </w:rPr>
        <w:t xml:space="preserve">', </w:t>
      </w:r>
      <w:r w:rsidR="00C861C4" w:rsidRPr="00C861C4">
        <w:rPr>
          <w:b/>
          <w:bCs/>
          <w:lang w:val="en-US"/>
        </w:rPr>
        <w:sym w:font="Wingdings" w:char="F0E0"/>
      </w:r>
      <w:r w:rsidR="00C861C4" w:rsidRPr="00C861C4">
        <w:rPr>
          <w:b/>
          <w:bCs/>
        </w:rPr>
        <w:t xml:space="preserve"> Aceleración en segundos, h</w:t>
      </w:r>
      <w:r w:rsidR="00C861C4">
        <w:rPr>
          <w:b/>
          <w:bCs/>
        </w:rPr>
        <w:t xml:space="preserve">ace referencia al tiempo que tarda el vehículo </w:t>
      </w:r>
      <w:r w:rsidR="004E40E4">
        <w:rPr>
          <w:b/>
          <w:bCs/>
        </w:rPr>
        <w:t>eléctrico</w:t>
      </w:r>
      <w:r w:rsidR="00C861C4">
        <w:rPr>
          <w:b/>
          <w:bCs/>
        </w:rPr>
        <w:t xml:space="preserve"> en pasar de 0 a 100km/h o 0 a 60 mph medido en segundos</w:t>
      </w:r>
    </w:p>
    <w:p w14:paraId="3F37DFE7" w14:textId="09E4174A" w:rsidR="00DF18FC" w:rsidRPr="00C861C4" w:rsidRDefault="00057720" w:rsidP="00057720">
      <w:pPr>
        <w:pStyle w:val="Prrafodelista"/>
        <w:numPr>
          <w:ilvl w:val="0"/>
          <w:numId w:val="5"/>
        </w:numPr>
        <w:rPr>
          <w:b/>
          <w:bCs/>
        </w:rPr>
      </w:pP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TopSpeed</w:t>
      </w:r>
      <w:proofErr w:type="spellEnd"/>
      <w:r w:rsidRPr="00C861C4">
        <w:rPr>
          <w:b/>
          <w:bCs/>
        </w:rPr>
        <w:t xml:space="preserve">', </w:t>
      </w:r>
      <w:r w:rsidR="00C861C4" w:rsidRPr="00C861C4">
        <w:rPr>
          <w:b/>
          <w:bCs/>
          <w:lang w:val="en-US"/>
        </w:rPr>
        <w:sym w:font="Wingdings" w:char="F0E0"/>
      </w:r>
      <w:r w:rsidR="00C861C4" w:rsidRPr="00C861C4">
        <w:rPr>
          <w:b/>
          <w:bCs/>
        </w:rPr>
        <w:t xml:space="preserve"> Velocidad </w:t>
      </w:r>
      <w:r w:rsidR="004E40E4" w:rsidRPr="00C861C4">
        <w:rPr>
          <w:b/>
          <w:bCs/>
        </w:rPr>
        <w:t>Máxima</w:t>
      </w:r>
      <w:r w:rsidR="00C861C4" w:rsidRPr="00C861C4">
        <w:rPr>
          <w:b/>
          <w:bCs/>
        </w:rPr>
        <w:t xml:space="preserve"> e</w:t>
      </w:r>
      <w:r w:rsidR="00C861C4">
        <w:rPr>
          <w:b/>
          <w:bCs/>
        </w:rPr>
        <w:t>n km/h, se refiere a la velocidad máxima que puede alcanzar el vehículo eléctrico y se mide en km/h</w:t>
      </w:r>
    </w:p>
    <w:p w14:paraId="6B25F58C" w14:textId="4BF2EDF1" w:rsidR="00DF18FC" w:rsidRPr="00C861C4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C861C4">
        <w:rPr>
          <w:b/>
          <w:bCs/>
        </w:rPr>
        <w:t>'</w:t>
      </w:r>
      <w:proofErr w:type="spellStart"/>
      <w:r w:rsidRPr="00C861C4">
        <w:rPr>
          <w:b/>
          <w:bCs/>
        </w:rPr>
        <w:t>Range</w:t>
      </w:r>
      <w:proofErr w:type="spellEnd"/>
      <w:r w:rsidRPr="00C861C4">
        <w:rPr>
          <w:b/>
          <w:bCs/>
        </w:rPr>
        <w:t>',</w:t>
      </w:r>
      <w:r w:rsidR="00C861C4" w:rsidRPr="00C861C4">
        <w:rPr>
          <w:b/>
          <w:bCs/>
        </w:rPr>
        <w:t xml:space="preserve"> Autonomía en </w:t>
      </w:r>
      <w:r w:rsidR="00C861C4">
        <w:rPr>
          <w:b/>
          <w:bCs/>
        </w:rPr>
        <w:t xml:space="preserve">km, </w:t>
      </w:r>
      <w:r w:rsidR="00C861C4" w:rsidRPr="00C861C4">
        <w:rPr>
          <w:b/>
          <w:bCs/>
        </w:rPr>
        <w:t>se refiere a la distancia máxima que puede recorrer el vehículo eléctrico con una sola carga de la batería, medida en kilómetros.</w:t>
      </w:r>
    </w:p>
    <w:p w14:paraId="704FA67A" w14:textId="37CBE47B" w:rsidR="00DF18FC" w:rsidRPr="00373D85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373D85">
        <w:rPr>
          <w:b/>
          <w:bCs/>
        </w:rPr>
        <w:t>'</w:t>
      </w:r>
      <w:proofErr w:type="spellStart"/>
      <w:r w:rsidRPr="00373D85">
        <w:rPr>
          <w:b/>
          <w:bCs/>
        </w:rPr>
        <w:t>Efficienc</w:t>
      </w:r>
      <w:r w:rsidR="00E549DB">
        <w:rPr>
          <w:b/>
          <w:bCs/>
        </w:rPr>
        <w:t>y</w:t>
      </w:r>
      <w:proofErr w:type="spellEnd"/>
      <w:r w:rsidRPr="00373D85">
        <w:rPr>
          <w:b/>
          <w:bCs/>
        </w:rPr>
        <w:t xml:space="preserve">', </w:t>
      </w:r>
      <w:r w:rsidR="00373D85" w:rsidRPr="00373D85">
        <w:rPr>
          <w:b/>
          <w:bCs/>
          <w:lang w:val="en-US"/>
        </w:rPr>
        <w:sym w:font="Wingdings" w:char="F0E0"/>
      </w:r>
      <w:r w:rsidR="00373D85" w:rsidRPr="00373D85">
        <w:rPr>
          <w:b/>
          <w:bCs/>
        </w:rPr>
        <w:t xml:space="preserve"> se refiere a la cantidad de energía que consume el vehículo eléctrico por cada kilómetro recorrido, medida en watios-hora por kilómetro (</w:t>
      </w:r>
      <w:proofErr w:type="spellStart"/>
      <w:r w:rsidR="00373D85" w:rsidRPr="00373D85">
        <w:rPr>
          <w:b/>
          <w:bCs/>
        </w:rPr>
        <w:t>Wh</w:t>
      </w:r>
      <w:proofErr w:type="spellEnd"/>
      <w:r w:rsidR="00373D85" w:rsidRPr="00373D85">
        <w:rPr>
          <w:b/>
          <w:bCs/>
        </w:rPr>
        <w:t>/km).</w:t>
      </w:r>
    </w:p>
    <w:p w14:paraId="6B857B0E" w14:textId="10241423" w:rsidR="00DF18FC" w:rsidRPr="00011028" w:rsidRDefault="001F1A69" w:rsidP="00BC5BB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‘</w:t>
      </w:r>
      <w:proofErr w:type="spellStart"/>
      <w:r w:rsidRPr="001F1A69">
        <w:rPr>
          <w:b/>
          <w:bCs/>
        </w:rPr>
        <w:t>FastCharge</w:t>
      </w:r>
      <w:proofErr w:type="spellEnd"/>
      <w:r>
        <w:rPr>
          <w:b/>
          <w:bCs/>
        </w:rPr>
        <w:t>’</w:t>
      </w:r>
      <w:r w:rsidR="00057720" w:rsidRPr="00011028">
        <w:rPr>
          <w:b/>
          <w:bCs/>
        </w:rPr>
        <w:t xml:space="preserve">, </w:t>
      </w:r>
      <w:r w:rsidR="00011028" w:rsidRPr="00011028">
        <w:rPr>
          <w:b/>
          <w:bCs/>
          <w:lang w:val="en-US"/>
        </w:rPr>
        <w:sym w:font="Wingdings" w:char="F0E0"/>
      </w:r>
      <w:r w:rsidR="00011028" w:rsidRPr="00011028">
        <w:rPr>
          <w:b/>
          <w:bCs/>
        </w:rPr>
        <w:t xml:space="preserve"> se refiere a la velocidad a la que se puede recargar la batería del vehículo eléctrico utilizando un sistema de carga rápida</w:t>
      </w:r>
    </w:p>
    <w:p w14:paraId="669C5698" w14:textId="751BDACA" w:rsidR="00DF18FC" w:rsidRPr="00011028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RapidCharge</w:t>
      </w:r>
      <w:proofErr w:type="spellEnd"/>
      <w:r w:rsidRPr="00011028">
        <w:rPr>
          <w:b/>
          <w:bCs/>
        </w:rPr>
        <w:t xml:space="preserve">', </w:t>
      </w:r>
      <w:r w:rsidR="00011028" w:rsidRPr="00011028">
        <w:rPr>
          <w:b/>
          <w:bCs/>
          <w:lang w:val="en-US"/>
        </w:rPr>
        <w:sym w:font="Wingdings" w:char="F0E0"/>
      </w:r>
      <w:r w:rsidR="00011028" w:rsidRPr="00011028">
        <w:rPr>
          <w:b/>
          <w:bCs/>
        </w:rPr>
        <w:t xml:space="preserve"> Indica si el v</w:t>
      </w:r>
      <w:r w:rsidR="00011028">
        <w:rPr>
          <w:b/>
          <w:bCs/>
        </w:rPr>
        <w:t xml:space="preserve">ehículo </w:t>
      </w:r>
      <w:r w:rsidR="00A20CDB">
        <w:rPr>
          <w:b/>
          <w:bCs/>
        </w:rPr>
        <w:t>está</w:t>
      </w:r>
      <w:r w:rsidR="00011028">
        <w:rPr>
          <w:b/>
          <w:bCs/>
        </w:rPr>
        <w:t xml:space="preserve"> equipado con carga rápida</w:t>
      </w:r>
    </w:p>
    <w:p w14:paraId="3AF79D19" w14:textId="75E6B918" w:rsidR="00DF18FC" w:rsidRPr="00011028" w:rsidRDefault="00057720" w:rsidP="00E549DB">
      <w:pPr>
        <w:pStyle w:val="Prrafodelista"/>
        <w:numPr>
          <w:ilvl w:val="0"/>
          <w:numId w:val="5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PowerTrain</w:t>
      </w:r>
      <w:proofErr w:type="spellEnd"/>
      <w:r w:rsidRPr="00011028">
        <w:rPr>
          <w:b/>
          <w:bCs/>
        </w:rPr>
        <w:t>',</w:t>
      </w:r>
      <w:r w:rsidR="00011028" w:rsidRPr="00011028">
        <w:rPr>
          <w:b/>
          <w:bCs/>
        </w:rPr>
        <w:t xml:space="preserve"> </w:t>
      </w:r>
      <w:r w:rsidR="00011028" w:rsidRPr="00011028">
        <w:rPr>
          <w:b/>
          <w:bCs/>
          <w:lang w:val="en-US"/>
        </w:rPr>
        <w:sym w:font="Wingdings" w:char="F0E0"/>
      </w:r>
      <w:r w:rsidR="00011028" w:rsidRPr="00011028">
        <w:rPr>
          <w:b/>
          <w:bCs/>
        </w:rPr>
        <w:t xml:space="preserve">  se refiere al tipo de sistema de propulsión que utiliza el vehículo eléctrico.</w:t>
      </w:r>
      <w:r w:rsidR="00E549DB">
        <w:rPr>
          <w:b/>
          <w:bCs/>
        </w:rPr>
        <w:t xml:space="preserve"> L</w:t>
      </w:r>
      <w:r w:rsidR="00E549DB" w:rsidRPr="00011028">
        <w:rPr>
          <w:b/>
          <w:bCs/>
        </w:rPr>
        <w:t>a configuración de tracción del vehículo, que indica cómo se transmite la potencia del motor a las ruedas.</w:t>
      </w:r>
    </w:p>
    <w:p w14:paraId="2FDF9BFA" w14:textId="272D8182" w:rsidR="00011028" w:rsidRPr="00011028" w:rsidRDefault="001F1A69" w:rsidP="001460D3">
      <w:pPr>
        <w:pStyle w:val="Prrafodelista"/>
        <w:ind w:left="1416"/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="00011028" w:rsidRPr="00011028">
        <w:rPr>
          <w:b/>
          <w:bCs/>
        </w:rPr>
        <w:t>AWD</w:t>
      </w:r>
      <w:proofErr w:type="spellEnd"/>
      <w:r w:rsidR="00011028" w:rsidRPr="00011028">
        <w:rPr>
          <w:b/>
          <w:bCs/>
        </w:rPr>
        <w:t xml:space="preserve"> (</w:t>
      </w:r>
      <w:proofErr w:type="spellStart"/>
      <w:r w:rsidR="00011028" w:rsidRPr="00011028">
        <w:rPr>
          <w:b/>
          <w:bCs/>
        </w:rPr>
        <w:t>All</w:t>
      </w:r>
      <w:proofErr w:type="spellEnd"/>
      <w:r w:rsidR="00011028" w:rsidRPr="00011028">
        <w:rPr>
          <w:b/>
          <w:bCs/>
        </w:rPr>
        <w:t>-Wheel Drive): tracción en las cuatro ruedas, lo que significa que la potencia se distribuye entre todas las ruedas para mejorar la estabilidad y el control en diferentes condiciones de conducción.</w:t>
      </w:r>
    </w:p>
    <w:p w14:paraId="306F91E0" w14:textId="080D99A8" w:rsidR="00011028" w:rsidRPr="00011028" w:rsidRDefault="001F1A69" w:rsidP="001460D3">
      <w:pPr>
        <w:pStyle w:val="Prrafodelista"/>
        <w:ind w:left="1416"/>
        <w:rPr>
          <w:b/>
          <w:bCs/>
        </w:rPr>
      </w:pPr>
      <w:r>
        <w:rPr>
          <w:b/>
          <w:bCs/>
        </w:rPr>
        <w:t>-</w:t>
      </w:r>
      <w:proofErr w:type="spellStart"/>
      <w:r w:rsidR="00011028" w:rsidRPr="00011028">
        <w:rPr>
          <w:b/>
          <w:bCs/>
        </w:rPr>
        <w:t>RWD</w:t>
      </w:r>
      <w:proofErr w:type="spellEnd"/>
      <w:r w:rsidR="00011028" w:rsidRPr="00011028">
        <w:rPr>
          <w:b/>
          <w:bCs/>
        </w:rPr>
        <w:t xml:space="preserve"> (</w:t>
      </w:r>
      <w:proofErr w:type="spellStart"/>
      <w:r w:rsidR="00011028" w:rsidRPr="00011028">
        <w:rPr>
          <w:b/>
          <w:bCs/>
        </w:rPr>
        <w:t>Rear</w:t>
      </w:r>
      <w:proofErr w:type="spellEnd"/>
      <w:r w:rsidR="00011028" w:rsidRPr="00011028">
        <w:rPr>
          <w:b/>
          <w:bCs/>
        </w:rPr>
        <w:t>-Wheel Drive): tracción en las ruedas traseras, lo que significa que la potencia se transmite solo a las ruedas traseras.</w:t>
      </w:r>
    </w:p>
    <w:p w14:paraId="24D5AF83" w14:textId="45132CB3" w:rsidR="00DF18FC" w:rsidRDefault="001F1A69" w:rsidP="001460D3">
      <w:pPr>
        <w:pStyle w:val="Prrafodelista"/>
        <w:ind w:left="1416"/>
        <w:rPr>
          <w:b/>
          <w:bCs/>
        </w:rPr>
      </w:pPr>
      <w:r>
        <w:rPr>
          <w:b/>
          <w:bCs/>
        </w:rPr>
        <w:t>-</w:t>
      </w:r>
      <w:proofErr w:type="spellStart"/>
      <w:r w:rsidR="00011028" w:rsidRPr="00011028">
        <w:rPr>
          <w:b/>
          <w:bCs/>
        </w:rPr>
        <w:t>FWD</w:t>
      </w:r>
      <w:proofErr w:type="spellEnd"/>
      <w:r w:rsidR="00011028" w:rsidRPr="00011028">
        <w:rPr>
          <w:b/>
          <w:bCs/>
        </w:rPr>
        <w:t xml:space="preserve"> (Front-Wheel Drive): tracción en las ruedas delanteras, lo que significa que la potencia se transmite solo a las ruedas delanteras.</w:t>
      </w:r>
    </w:p>
    <w:p w14:paraId="0BA69AB5" w14:textId="2A07F15B" w:rsidR="00E549DB" w:rsidRDefault="00E549DB" w:rsidP="00E549DB">
      <w:pPr>
        <w:pStyle w:val="Prrafodelista"/>
        <w:numPr>
          <w:ilvl w:val="0"/>
          <w:numId w:val="5"/>
        </w:numPr>
        <w:rPr>
          <w:b/>
          <w:bCs/>
        </w:rPr>
      </w:pPr>
      <w:r w:rsidRPr="00011028">
        <w:rPr>
          <w:b/>
          <w:bCs/>
        </w:rPr>
        <w:t>'</w:t>
      </w:r>
      <w:proofErr w:type="spellStart"/>
      <w:r w:rsidRPr="00011028">
        <w:rPr>
          <w:b/>
          <w:bCs/>
        </w:rPr>
        <w:t>PlugType</w:t>
      </w:r>
      <w:proofErr w:type="spellEnd"/>
      <w:r w:rsidRPr="00011028">
        <w:rPr>
          <w:b/>
          <w:bCs/>
        </w:rPr>
        <w:t xml:space="preserve">', </w:t>
      </w:r>
      <w:r w:rsidRPr="00011028">
        <w:rPr>
          <w:b/>
          <w:bCs/>
          <w:lang w:val="en-US"/>
        </w:rPr>
        <w:sym w:font="Wingdings" w:char="F0E0"/>
      </w:r>
      <w:r w:rsidRPr="00011028">
        <w:rPr>
          <w:b/>
          <w:bCs/>
        </w:rPr>
        <w:t xml:space="preserve"> se refieren a</w:t>
      </w:r>
      <w:r>
        <w:rPr>
          <w:b/>
          <w:bCs/>
        </w:rPr>
        <w:t xml:space="preserve">l tipo de conexión para carga de baterías de los coches eléctrico. </w:t>
      </w:r>
      <w:r w:rsidRPr="00E549DB">
        <w:rPr>
          <w:b/>
          <w:bCs/>
        </w:rPr>
        <w:t>Los valores son:</w:t>
      </w:r>
    </w:p>
    <w:p w14:paraId="0ACBAD2D" w14:textId="662FB679" w:rsidR="004E40E4" w:rsidRPr="004E40E4" w:rsidRDefault="004E40E4" w:rsidP="004E40E4">
      <w:pPr>
        <w:pStyle w:val="Prrafode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E40E4">
        <w:rPr>
          <w:b/>
          <w:bCs/>
          <w:lang w:val="en-US"/>
        </w:rPr>
        <w:t>'Type 2 CCS'</w:t>
      </w:r>
    </w:p>
    <w:p w14:paraId="592E516F" w14:textId="4F782736" w:rsidR="004E40E4" w:rsidRDefault="004E40E4" w:rsidP="004E40E4">
      <w:pPr>
        <w:pStyle w:val="Prrafode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E40E4">
        <w:rPr>
          <w:b/>
          <w:bCs/>
          <w:lang w:val="en-US"/>
        </w:rPr>
        <w:t>'Type 2 CHAdeMO'</w:t>
      </w:r>
    </w:p>
    <w:p w14:paraId="7AF44695" w14:textId="4F851004" w:rsidR="004E40E4" w:rsidRDefault="004E40E4" w:rsidP="004E40E4">
      <w:pPr>
        <w:pStyle w:val="Prrafode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E40E4">
        <w:rPr>
          <w:b/>
          <w:bCs/>
          <w:lang w:val="en-US"/>
        </w:rPr>
        <w:t>'Type 2'</w:t>
      </w:r>
    </w:p>
    <w:p w14:paraId="0D7F4862" w14:textId="0DFC9BE4" w:rsidR="004E40E4" w:rsidRPr="004E40E4" w:rsidRDefault="004E40E4" w:rsidP="004E40E4">
      <w:pPr>
        <w:pStyle w:val="Prrafodelista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E40E4">
        <w:rPr>
          <w:b/>
          <w:bCs/>
          <w:lang w:val="en-US"/>
        </w:rPr>
        <w:t>'Type 1 CHAdeMO'</w:t>
      </w:r>
    </w:p>
    <w:p w14:paraId="04A74059" w14:textId="7548700B" w:rsidR="00DF18FC" w:rsidRPr="00867243" w:rsidRDefault="00057720" w:rsidP="004E40E4">
      <w:pPr>
        <w:pStyle w:val="Prrafodelista"/>
        <w:numPr>
          <w:ilvl w:val="0"/>
          <w:numId w:val="5"/>
        </w:numPr>
        <w:rPr>
          <w:b/>
          <w:bCs/>
        </w:rPr>
      </w:pPr>
      <w:r w:rsidRPr="00867243">
        <w:rPr>
          <w:b/>
          <w:bCs/>
        </w:rPr>
        <w:lastRenderedPageBreak/>
        <w:t>'</w:t>
      </w:r>
      <w:proofErr w:type="spellStart"/>
      <w:r w:rsidRPr="00867243">
        <w:rPr>
          <w:b/>
          <w:bCs/>
        </w:rPr>
        <w:t>BodyStyle</w:t>
      </w:r>
      <w:proofErr w:type="spellEnd"/>
      <w:r w:rsidRPr="00867243">
        <w:rPr>
          <w:b/>
          <w:bCs/>
        </w:rPr>
        <w:t xml:space="preserve">', </w:t>
      </w:r>
      <w:r w:rsidR="00867243" w:rsidRPr="00867243">
        <w:rPr>
          <w:b/>
          <w:bCs/>
          <w:lang w:val="en-US"/>
        </w:rPr>
        <w:sym w:font="Wingdings" w:char="F0E0"/>
      </w:r>
      <w:r w:rsidR="00867243" w:rsidRPr="00867243">
        <w:rPr>
          <w:b/>
          <w:bCs/>
        </w:rPr>
        <w:t xml:space="preserve"> se refiere al estilo o tipo de carrocería del vehículo</w:t>
      </w:r>
    </w:p>
    <w:p w14:paraId="3196E6BC" w14:textId="18EB6255" w:rsidR="00DF18FC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Segment</w:t>
      </w:r>
      <w:proofErr w:type="spellEnd"/>
      <w:r w:rsidRPr="00867243">
        <w:rPr>
          <w:b/>
          <w:bCs/>
        </w:rPr>
        <w:t xml:space="preserve">', </w:t>
      </w:r>
      <w:r w:rsidR="00867243" w:rsidRPr="00867243">
        <w:rPr>
          <w:b/>
          <w:bCs/>
          <w:lang w:val="en-US"/>
        </w:rPr>
        <w:sym w:font="Wingdings" w:char="F0E0"/>
      </w:r>
      <w:r w:rsidR="00867243" w:rsidRPr="00867243">
        <w:rPr>
          <w:b/>
          <w:bCs/>
        </w:rPr>
        <w:t xml:space="preserve"> se refiere al segmento de mercado o categoría del vehículo.</w:t>
      </w:r>
    </w:p>
    <w:p w14:paraId="4123E8A6" w14:textId="77777777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A: Subcompacto</w:t>
      </w:r>
    </w:p>
    <w:p w14:paraId="19A0EDD7" w14:textId="77777777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B: Compacto</w:t>
      </w:r>
    </w:p>
    <w:p w14:paraId="4DD11A29" w14:textId="77777777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C: Mediano</w:t>
      </w:r>
    </w:p>
    <w:p w14:paraId="69E5748D" w14:textId="77777777" w:rsidR="00867243" w:rsidRPr="00867243" w:rsidRDefault="00867243" w:rsidP="00867243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>- D: Full-size</w:t>
      </w:r>
    </w:p>
    <w:p w14:paraId="22B54760" w14:textId="77777777" w:rsidR="00867243" w:rsidRPr="00867243" w:rsidRDefault="00867243" w:rsidP="00867243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 xml:space="preserve">- E: </w:t>
      </w:r>
      <w:proofErr w:type="spellStart"/>
      <w:r w:rsidRPr="00867243">
        <w:rPr>
          <w:b/>
          <w:bCs/>
          <w:lang w:val="en-US"/>
        </w:rPr>
        <w:t>Lujo</w:t>
      </w:r>
      <w:proofErr w:type="spellEnd"/>
    </w:p>
    <w:p w14:paraId="1F7FF4E9" w14:textId="77777777" w:rsidR="00867243" w:rsidRPr="00867243" w:rsidRDefault="00867243" w:rsidP="00867243">
      <w:pPr>
        <w:pStyle w:val="Prrafodelista"/>
        <w:rPr>
          <w:b/>
          <w:bCs/>
          <w:lang w:val="en-US"/>
        </w:rPr>
      </w:pPr>
      <w:r w:rsidRPr="00867243">
        <w:rPr>
          <w:b/>
          <w:bCs/>
          <w:lang w:val="en-US"/>
        </w:rPr>
        <w:t>- F: Executive</w:t>
      </w:r>
    </w:p>
    <w:p w14:paraId="0AE3499E" w14:textId="77777777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N: Comercial o de carga</w:t>
      </w:r>
    </w:p>
    <w:p w14:paraId="192812F9" w14:textId="4C8BE400" w:rsidR="00867243" w:rsidRPr="00867243" w:rsidRDefault="00867243" w:rsidP="00867243">
      <w:pPr>
        <w:pStyle w:val="Prrafodelista"/>
        <w:rPr>
          <w:b/>
          <w:bCs/>
        </w:rPr>
      </w:pPr>
      <w:r w:rsidRPr="00867243">
        <w:rPr>
          <w:b/>
          <w:bCs/>
        </w:rPr>
        <w:t>- S: Deportivo</w:t>
      </w:r>
    </w:p>
    <w:p w14:paraId="38F82EB3" w14:textId="12B57888" w:rsidR="00DF18FC" w:rsidRPr="00867243" w:rsidRDefault="00057720" w:rsidP="00BC5BBB">
      <w:pPr>
        <w:pStyle w:val="Prrafodelista"/>
        <w:numPr>
          <w:ilvl w:val="0"/>
          <w:numId w:val="5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Seats</w:t>
      </w:r>
      <w:proofErr w:type="spellEnd"/>
      <w:r w:rsidRPr="00867243">
        <w:rPr>
          <w:b/>
          <w:bCs/>
        </w:rPr>
        <w:t>',</w:t>
      </w:r>
      <w:r w:rsidR="00867243" w:rsidRPr="00867243">
        <w:rPr>
          <w:b/>
          <w:bCs/>
        </w:rPr>
        <w:t xml:space="preserve"> </w:t>
      </w:r>
      <w:r w:rsidR="00867243" w:rsidRPr="00867243">
        <w:rPr>
          <w:b/>
          <w:bCs/>
          <w:lang w:val="en-US"/>
        </w:rPr>
        <w:sym w:font="Wingdings" w:char="F0E0"/>
      </w:r>
      <w:r w:rsidR="00867243" w:rsidRPr="00867243">
        <w:rPr>
          <w:b/>
          <w:bCs/>
        </w:rPr>
        <w:t xml:space="preserve"> se refiere al número de asientos que tiene el vehículo</w:t>
      </w:r>
    </w:p>
    <w:p w14:paraId="4529F46F" w14:textId="535C59BC" w:rsidR="00057720" w:rsidRPr="00AA3AE9" w:rsidRDefault="00057720" w:rsidP="00DF18FC">
      <w:pPr>
        <w:pStyle w:val="Prrafodelista"/>
        <w:numPr>
          <w:ilvl w:val="0"/>
          <w:numId w:val="5"/>
        </w:numPr>
        <w:rPr>
          <w:b/>
          <w:bCs/>
        </w:rPr>
      </w:pPr>
      <w:r w:rsidRPr="00867243">
        <w:rPr>
          <w:b/>
          <w:bCs/>
        </w:rPr>
        <w:t>'</w:t>
      </w:r>
      <w:proofErr w:type="spellStart"/>
      <w:r w:rsidRPr="00867243">
        <w:rPr>
          <w:b/>
          <w:bCs/>
        </w:rPr>
        <w:t>PriceEuro</w:t>
      </w:r>
      <w:proofErr w:type="spellEnd"/>
      <w:r w:rsidRPr="00867243">
        <w:rPr>
          <w:b/>
          <w:bCs/>
        </w:rPr>
        <w:t>'</w:t>
      </w:r>
      <w:r w:rsidR="00867243" w:rsidRPr="00867243">
        <w:rPr>
          <w:b/>
          <w:bCs/>
        </w:rPr>
        <w:t xml:space="preserve"> </w:t>
      </w:r>
      <w:r w:rsidR="00867243" w:rsidRPr="00867243">
        <w:rPr>
          <w:b/>
          <w:bCs/>
          <w:lang w:val="en-US"/>
        </w:rPr>
        <w:sym w:font="Wingdings" w:char="F0E0"/>
      </w:r>
      <w:r w:rsidR="00867243" w:rsidRPr="00867243">
        <w:rPr>
          <w:b/>
          <w:bCs/>
        </w:rPr>
        <w:t xml:space="preserve"> se refiere al precio del vehículo en euros.</w:t>
      </w:r>
    </w:p>
    <w:p w14:paraId="44FC56E7" w14:textId="728B3E96" w:rsidR="00AA3AE9" w:rsidRDefault="00AA3AE9" w:rsidP="00AA3AE9">
      <w:pPr>
        <w:rPr>
          <w:b/>
          <w:bCs/>
        </w:rPr>
      </w:pPr>
    </w:p>
    <w:p w14:paraId="62ECE651" w14:textId="354CABEF" w:rsidR="00AA3AE9" w:rsidRDefault="00AA3AE9" w:rsidP="00AA3AE9">
      <w:pPr>
        <w:rPr>
          <w:b/>
          <w:bCs/>
        </w:rPr>
      </w:pPr>
    </w:p>
    <w:p w14:paraId="3EF97CC5" w14:textId="77777777" w:rsidR="004E40E4" w:rsidRDefault="004E40E4" w:rsidP="004E40E4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--------------------------------------------------------------------------------------------------------------------------------------------------</w:t>
      </w:r>
    </w:p>
    <w:p w14:paraId="04345F92" w14:textId="2C5C58AF" w:rsidR="004E40E4" w:rsidRPr="004F3CC5" w:rsidRDefault="004E40E4" w:rsidP="004E40E4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Light Duty Vehicles.csv</w:t>
      </w:r>
    </w:p>
    <w:p w14:paraId="68431AE2" w14:textId="7E90E199" w:rsidR="004E40E4" w:rsidRDefault="00A20CDB" w:rsidP="004E40E4">
      <w:pPr>
        <w:rPr>
          <w:color w:val="C45911" w:themeColor="accent2" w:themeShade="BF"/>
        </w:rPr>
      </w:pPr>
      <w:r>
        <w:rPr>
          <w:color w:val="C45911" w:themeColor="accent2" w:themeShade="BF"/>
        </w:rPr>
        <w:t>Información sobre vehículos ligeros</w:t>
      </w:r>
      <w:r w:rsidR="004E40E4">
        <w:rPr>
          <w:color w:val="C45911" w:themeColor="accent2" w:themeShade="BF"/>
        </w:rPr>
        <w:t xml:space="preserve"> </w:t>
      </w:r>
      <w:r w:rsidR="004E40E4" w:rsidRPr="002A6FCC">
        <w:rPr>
          <w:color w:val="C45911" w:themeColor="accent2" w:themeShade="BF"/>
        </w:rPr>
        <w:sym w:font="Wingdings" w:char="F0E0"/>
      </w:r>
      <w:r w:rsidR="004E40E4">
        <w:rPr>
          <w:color w:val="C45911" w:themeColor="accent2" w:themeShade="BF"/>
        </w:rPr>
        <w:t xml:space="preserve"> </w:t>
      </w:r>
      <w:r w:rsidR="0038332F">
        <w:rPr>
          <w:b/>
          <w:bCs/>
          <w:color w:val="C45911" w:themeColor="accent2" w:themeShade="BF"/>
        </w:rPr>
        <w:t xml:space="preserve">3008 </w:t>
      </w:r>
      <w:r w:rsidR="004E40E4" w:rsidRPr="002A6FCC">
        <w:rPr>
          <w:b/>
          <w:bCs/>
          <w:color w:val="C45911" w:themeColor="accent2" w:themeShade="BF"/>
        </w:rPr>
        <w:t>filas de datos</w:t>
      </w:r>
    </w:p>
    <w:p w14:paraId="716B4ECD" w14:textId="77777777" w:rsidR="004E40E4" w:rsidRDefault="004E40E4" w:rsidP="004E40E4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limpios de los coches eléctricos muy similar al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anterior sin embargo no están del todo limpios pues contienen unidades de medida y valores específicos.</w:t>
      </w:r>
    </w:p>
    <w:p w14:paraId="40747937" w14:textId="736219BA" w:rsidR="00A20CDB" w:rsidRP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A20CDB">
        <w:rPr>
          <w:b/>
          <w:bCs/>
        </w:rPr>
        <w:t>'</w:t>
      </w:r>
      <w:proofErr w:type="spellStart"/>
      <w:r w:rsidRPr="00A20CDB">
        <w:rPr>
          <w:b/>
          <w:bCs/>
        </w:rPr>
        <w:t>Vehicle</w:t>
      </w:r>
      <w:proofErr w:type="spellEnd"/>
      <w:r w:rsidRPr="00A20CDB">
        <w:rPr>
          <w:b/>
          <w:bCs/>
        </w:rPr>
        <w:t xml:space="preserve"> ID', </w:t>
      </w:r>
      <w:r w:rsidRPr="00A20CDB">
        <w:rPr>
          <w:b/>
          <w:bCs/>
          <w:lang w:val="en-US"/>
        </w:rPr>
        <w:sym w:font="Wingdings" w:char="F0E0"/>
      </w:r>
      <w:r w:rsidRPr="00A20CDB">
        <w:rPr>
          <w:b/>
          <w:bCs/>
        </w:rPr>
        <w:t xml:space="preserve"> identificación única para cada vehículo en el datase</w:t>
      </w:r>
    </w:p>
    <w:p w14:paraId="733E4380" w14:textId="6993B936" w:rsid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A20CDB">
        <w:rPr>
          <w:b/>
          <w:bCs/>
        </w:rPr>
        <w:t xml:space="preserve">'Fuel ID', </w:t>
      </w:r>
      <w:r w:rsidRPr="00A20CDB">
        <w:rPr>
          <w:b/>
          <w:bCs/>
          <w:lang w:val="en-US"/>
        </w:rPr>
        <w:sym w:font="Wingdings" w:char="F0E0"/>
      </w:r>
      <w:r w:rsidRPr="00A20CDB">
        <w:rPr>
          <w:b/>
          <w:bCs/>
        </w:rPr>
        <w:t xml:space="preserve">  códigos o abreviaturas que representan diferentes tipos de combustible</w:t>
      </w:r>
    </w:p>
    <w:p w14:paraId="7377B356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Gasolina</w:t>
      </w:r>
    </w:p>
    <w:p w14:paraId="5227DDDB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Diesel</w:t>
      </w:r>
    </w:p>
    <w:p w14:paraId="5E76FEE3" w14:textId="59316C0A" w:rsidR="00103636" w:rsidRPr="00103636" w:rsidRDefault="00530E65" w:rsidP="00103636">
      <w:pPr>
        <w:pStyle w:val="Prrafode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- </w:t>
      </w:r>
      <w:r w:rsidR="00103636" w:rsidRPr="00103636">
        <w:rPr>
          <w:b/>
          <w:bCs/>
        </w:rPr>
        <w:t>Eléctrico</w:t>
      </w:r>
    </w:p>
    <w:p w14:paraId="161D2CA0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Híbrido</w:t>
      </w:r>
    </w:p>
    <w:p w14:paraId="7845A7A6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Gas natural</w:t>
      </w:r>
    </w:p>
    <w:p w14:paraId="63352E3F" w14:textId="233D8DFB" w:rsidR="00103636" w:rsidRPr="00A20CDB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Etanol</w:t>
      </w:r>
    </w:p>
    <w:p w14:paraId="2CB87F8E" w14:textId="3FCB3F5B" w:rsid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A20CDB">
        <w:rPr>
          <w:b/>
          <w:bCs/>
        </w:rPr>
        <w:t xml:space="preserve">'Fuel </w:t>
      </w:r>
      <w:proofErr w:type="spellStart"/>
      <w:r w:rsidRPr="00A20CDB">
        <w:rPr>
          <w:b/>
          <w:bCs/>
        </w:rPr>
        <w:t>Configuration</w:t>
      </w:r>
      <w:proofErr w:type="spellEnd"/>
      <w:r w:rsidRPr="00A20CDB">
        <w:rPr>
          <w:b/>
          <w:bCs/>
        </w:rPr>
        <w:t xml:space="preserve"> ID', </w:t>
      </w:r>
      <w:r w:rsidRPr="00A20CDB">
        <w:rPr>
          <w:b/>
          <w:bCs/>
          <w:lang w:val="en-US"/>
        </w:rPr>
        <w:sym w:font="Wingdings" w:char="F0E0"/>
      </w:r>
      <w:r w:rsidRPr="00A20CDB">
        <w:rPr>
          <w:b/>
          <w:bCs/>
        </w:rPr>
        <w:t xml:space="preserve"> Código q</w:t>
      </w:r>
      <w:r>
        <w:rPr>
          <w:b/>
          <w:bCs/>
        </w:rPr>
        <w:t xml:space="preserve">ue representa </w:t>
      </w:r>
      <w:r w:rsidR="00103636">
        <w:rPr>
          <w:b/>
          <w:bCs/>
        </w:rPr>
        <w:t xml:space="preserve">diferentes configuraciones de combustible como: </w:t>
      </w:r>
    </w:p>
    <w:p w14:paraId="2CE12C6E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Motor de combustión interna (ICE)</w:t>
      </w:r>
    </w:p>
    <w:p w14:paraId="55723567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Motor eléctrico (EV)</w:t>
      </w:r>
    </w:p>
    <w:p w14:paraId="19778829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Híbrido serie</w:t>
      </w:r>
    </w:p>
    <w:p w14:paraId="19AF5B46" w14:textId="77777777" w:rsidR="00103636" w:rsidRPr="00103636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Híbrido paralelo</w:t>
      </w:r>
    </w:p>
    <w:p w14:paraId="734A6178" w14:textId="774D3FC1" w:rsidR="00103636" w:rsidRPr="00A20CDB" w:rsidRDefault="00103636" w:rsidP="00103636">
      <w:pPr>
        <w:pStyle w:val="Prrafodelista"/>
        <w:numPr>
          <w:ilvl w:val="1"/>
          <w:numId w:val="8"/>
        </w:numPr>
        <w:rPr>
          <w:b/>
          <w:bCs/>
        </w:rPr>
      </w:pPr>
      <w:r w:rsidRPr="00103636">
        <w:rPr>
          <w:b/>
          <w:bCs/>
        </w:rPr>
        <w:t>- Celda de combustible</w:t>
      </w:r>
    </w:p>
    <w:p w14:paraId="69A280D6" w14:textId="54722923" w:rsid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530E65">
        <w:rPr>
          <w:b/>
          <w:bCs/>
        </w:rPr>
        <w:t>'</w:t>
      </w:r>
      <w:proofErr w:type="spellStart"/>
      <w:r w:rsidRPr="00530E65">
        <w:rPr>
          <w:b/>
          <w:bCs/>
        </w:rPr>
        <w:t>Manufacturer</w:t>
      </w:r>
      <w:proofErr w:type="spellEnd"/>
      <w:r w:rsidRPr="00530E65">
        <w:rPr>
          <w:b/>
          <w:bCs/>
        </w:rPr>
        <w:t xml:space="preserve"> ID',</w:t>
      </w:r>
      <w:r w:rsidR="00530E65" w:rsidRPr="00530E65">
        <w:rPr>
          <w:b/>
          <w:bCs/>
        </w:rPr>
        <w:t xml:space="preserve"> </w:t>
      </w:r>
      <w:r w:rsidR="00530E65" w:rsidRPr="00530E65">
        <w:rPr>
          <w:b/>
          <w:bCs/>
          <w:lang w:val="en-US"/>
        </w:rPr>
        <w:sym w:font="Wingdings" w:char="F0E0"/>
      </w:r>
      <w:r w:rsidR="00530E65" w:rsidRPr="00530E65">
        <w:rPr>
          <w:b/>
          <w:bCs/>
        </w:rPr>
        <w:t xml:space="preserve"> es un identificador único que representa a cada fabricante de vehículos en el </w:t>
      </w:r>
      <w:proofErr w:type="spellStart"/>
      <w:r w:rsidR="00530E65" w:rsidRPr="00530E65">
        <w:rPr>
          <w:b/>
          <w:bCs/>
        </w:rPr>
        <w:t>dataset</w:t>
      </w:r>
      <w:proofErr w:type="spellEnd"/>
      <w:r w:rsidR="00530E65" w:rsidRPr="00530E65">
        <w:rPr>
          <w:b/>
          <w:bCs/>
        </w:rPr>
        <w:t>.</w:t>
      </w:r>
    </w:p>
    <w:p w14:paraId="096E0DA1" w14:textId="77777777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Ford</w:t>
      </w:r>
    </w:p>
    <w:p w14:paraId="5E0DA04B" w14:textId="77777777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Toyota</w:t>
      </w:r>
    </w:p>
    <w:p w14:paraId="4BCB5009" w14:textId="77777777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General Motors</w:t>
      </w:r>
    </w:p>
    <w:p w14:paraId="51CA4D99" w14:textId="77777777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Volkswagen</w:t>
      </w:r>
    </w:p>
    <w:p w14:paraId="3AA109EB" w14:textId="590FC8BD" w:rsidR="00530E65" w:rsidRPr="00530E65" w:rsidRDefault="00530E65" w:rsidP="00530E65">
      <w:pPr>
        <w:pStyle w:val="Prrafodelista"/>
        <w:numPr>
          <w:ilvl w:val="1"/>
          <w:numId w:val="8"/>
        </w:numPr>
        <w:rPr>
          <w:b/>
          <w:bCs/>
        </w:rPr>
      </w:pPr>
      <w:r w:rsidRPr="00530E65">
        <w:rPr>
          <w:b/>
          <w:bCs/>
        </w:rPr>
        <w:t>- Honda</w:t>
      </w:r>
    </w:p>
    <w:p w14:paraId="49148216" w14:textId="2CB3CE13" w:rsidR="00A20CDB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7C6305">
        <w:rPr>
          <w:b/>
          <w:bCs/>
        </w:rPr>
        <w:lastRenderedPageBreak/>
        <w:t>'</w:t>
      </w:r>
      <w:proofErr w:type="spellStart"/>
      <w:r w:rsidRPr="007C6305">
        <w:rPr>
          <w:b/>
          <w:bCs/>
        </w:rPr>
        <w:t>Category</w:t>
      </w:r>
      <w:proofErr w:type="spellEnd"/>
      <w:r w:rsidRPr="007C6305">
        <w:rPr>
          <w:b/>
          <w:bCs/>
        </w:rPr>
        <w:t xml:space="preserve"> ID', </w:t>
      </w:r>
      <w:r w:rsidR="00530E65" w:rsidRPr="00530E65">
        <w:rPr>
          <w:b/>
          <w:bCs/>
          <w:lang w:val="en-US"/>
        </w:rPr>
        <w:sym w:font="Wingdings" w:char="F0E0"/>
      </w:r>
      <w:r w:rsidR="00530E65" w:rsidRPr="007C6305">
        <w:rPr>
          <w:b/>
          <w:bCs/>
        </w:rPr>
        <w:t xml:space="preserve"> </w:t>
      </w:r>
      <w:r w:rsidR="007C6305" w:rsidRPr="007C6305">
        <w:rPr>
          <w:b/>
          <w:bCs/>
        </w:rPr>
        <w:t xml:space="preserve"> identificador que clasifica los vehículos en diferentes categorías o segmentos de mercado</w:t>
      </w:r>
    </w:p>
    <w:p w14:paraId="682D7163" w14:textId="7AF760DB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Subcompacto </w:t>
      </w:r>
    </w:p>
    <w:p w14:paraId="3263C246" w14:textId="6CABE550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Compacto </w:t>
      </w:r>
    </w:p>
    <w:p w14:paraId="3820D311" w14:textId="044C50F9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Mediano </w:t>
      </w:r>
    </w:p>
    <w:p w14:paraId="5E4E12A2" w14:textId="5973261A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>- Full-</w:t>
      </w:r>
      <w:proofErr w:type="spellStart"/>
      <w:r w:rsidRPr="007C6305">
        <w:rPr>
          <w:b/>
          <w:bCs/>
        </w:rPr>
        <w:t>size</w:t>
      </w:r>
      <w:proofErr w:type="spellEnd"/>
      <w:r w:rsidRPr="007C6305">
        <w:rPr>
          <w:b/>
          <w:bCs/>
        </w:rPr>
        <w:t xml:space="preserve"> </w:t>
      </w:r>
    </w:p>
    <w:p w14:paraId="742DBA6C" w14:textId="1F955C2D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Lujo </w:t>
      </w:r>
    </w:p>
    <w:p w14:paraId="1955BED1" w14:textId="30FC86B7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Deportivo </w:t>
      </w:r>
    </w:p>
    <w:p w14:paraId="09861BE4" w14:textId="4CD2477D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SUV </w:t>
      </w:r>
    </w:p>
    <w:p w14:paraId="08F56C7F" w14:textId="4E2DD94B" w:rsidR="007C6305" w:rsidRPr="007C6305" w:rsidRDefault="007C6305" w:rsidP="007C6305">
      <w:pPr>
        <w:pStyle w:val="Prrafodelista"/>
        <w:numPr>
          <w:ilvl w:val="1"/>
          <w:numId w:val="8"/>
        </w:numPr>
        <w:rPr>
          <w:b/>
          <w:bCs/>
        </w:rPr>
      </w:pPr>
      <w:r w:rsidRPr="007C6305">
        <w:rPr>
          <w:b/>
          <w:bCs/>
        </w:rPr>
        <w:t xml:space="preserve">- Camioneta </w:t>
      </w:r>
    </w:p>
    <w:p w14:paraId="5A5CABE0" w14:textId="145F2DCF" w:rsidR="00A20CDB" w:rsidRPr="007C6305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7C6305">
        <w:rPr>
          <w:b/>
          <w:bCs/>
        </w:rPr>
        <w:t>'</w:t>
      </w:r>
      <w:proofErr w:type="spellStart"/>
      <w:r w:rsidRPr="007C6305">
        <w:rPr>
          <w:b/>
          <w:bCs/>
        </w:rPr>
        <w:t>Model</w:t>
      </w:r>
      <w:proofErr w:type="spellEnd"/>
      <w:r w:rsidRPr="007C6305">
        <w:rPr>
          <w:b/>
          <w:bCs/>
        </w:rPr>
        <w:t xml:space="preserve">', </w:t>
      </w:r>
      <w:r w:rsidR="007C6305" w:rsidRPr="007C6305">
        <w:rPr>
          <w:b/>
          <w:bCs/>
          <w:lang w:val="en-US"/>
        </w:rPr>
        <w:sym w:font="Wingdings" w:char="F0E0"/>
      </w:r>
      <w:r w:rsidR="007C6305" w:rsidRPr="007C6305">
        <w:rPr>
          <w:b/>
          <w:bCs/>
        </w:rPr>
        <w:t xml:space="preserve"> El modelo del a</w:t>
      </w:r>
      <w:r w:rsidR="007C6305">
        <w:rPr>
          <w:b/>
          <w:bCs/>
        </w:rPr>
        <w:t xml:space="preserve">uto </w:t>
      </w:r>
    </w:p>
    <w:p w14:paraId="52286264" w14:textId="419B1C3D" w:rsidR="00A20CDB" w:rsidRPr="00924FB3" w:rsidRDefault="00A20CDB" w:rsidP="00A20CDB">
      <w:pPr>
        <w:pStyle w:val="Prrafodelista"/>
        <w:numPr>
          <w:ilvl w:val="0"/>
          <w:numId w:val="8"/>
        </w:numPr>
        <w:rPr>
          <w:b/>
          <w:bCs/>
        </w:rPr>
      </w:pPr>
      <w:r w:rsidRPr="00924FB3">
        <w:rPr>
          <w:b/>
          <w:bCs/>
        </w:rPr>
        <w:t>'</w:t>
      </w:r>
      <w:proofErr w:type="spellStart"/>
      <w:r w:rsidRPr="00924FB3">
        <w:rPr>
          <w:b/>
          <w:bCs/>
        </w:rPr>
        <w:t>Model</w:t>
      </w:r>
      <w:proofErr w:type="spellEnd"/>
      <w:r w:rsidRPr="00924FB3">
        <w:rPr>
          <w:b/>
          <w:bCs/>
        </w:rPr>
        <w:t xml:space="preserve"> </w:t>
      </w:r>
      <w:proofErr w:type="spellStart"/>
      <w:r w:rsidRPr="00924FB3">
        <w:rPr>
          <w:b/>
          <w:bCs/>
        </w:rPr>
        <w:t>Year</w:t>
      </w:r>
      <w:proofErr w:type="spellEnd"/>
      <w:r w:rsidRPr="00924FB3">
        <w:rPr>
          <w:b/>
          <w:bCs/>
        </w:rPr>
        <w:t xml:space="preserve">', </w:t>
      </w:r>
      <w:r w:rsidR="00924FB3" w:rsidRPr="00924FB3">
        <w:rPr>
          <w:b/>
          <w:bCs/>
          <w:lang w:val="en-US"/>
        </w:rPr>
        <w:sym w:font="Wingdings" w:char="F0E0"/>
      </w:r>
      <w:r w:rsidR="00924FB3" w:rsidRPr="00924FB3">
        <w:rPr>
          <w:b/>
          <w:bCs/>
        </w:rPr>
        <w:t xml:space="preserve"> Año del v</w:t>
      </w:r>
      <w:r w:rsidR="00924FB3">
        <w:rPr>
          <w:b/>
          <w:bCs/>
        </w:rPr>
        <w:t>ehículo</w:t>
      </w:r>
    </w:p>
    <w:p w14:paraId="454DCCEC" w14:textId="3C173180" w:rsidR="00A20CDB" w:rsidRPr="00924F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924FB3">
        <w:rPr>
          <w:b/>
          <w:bCs/>
        </w:rPr>
        <w:t xml:space="preserve">'Alternative Fuel </w:t>
      </w:r>
      <w:proofErr w:type="spellStart"/>
      <w:r w:rsidRPr="00924FB3">
        <w:rPr>
          <w:b/>
          <w:bCs/>
        </w:rPr>
        <w:t>Economy</w:t>
      </w:r>
      <w:proofErr w:type="spellEnd"/>
      <w:r w:rsidRPr="00924FB3">
        <w:rPr>
          <w:b/>
          <w:bCs/>
        </w:rPr>
        <w:t xml:space="preserve"> City',</w:t>
      </w:r>
      <w:r w:rsidR="00924FB3" w:rsidRPr="00924FB3">
        <w:rPr>
          <w:b/>
          <w:bCs/>
        </w:rPr>
        <w:t xml:space="preserve"> </w:t>
      </w:r>
      <w:r w:rsidR="00924FB3" w:rsidRPr="00924FB3">
        <w:rPr>
          <w:b/>
          <w:bCs/>
          <w:lang w:val="en-US"/>
        </w:rPr>
        <w:sym w:font="Wingdings" w:char="F0E0"/>
      </w:r>
      <w:r w:rsidR="00924FB3" w:rsidRPr="00924FB3">
        <w:rPr>
          <w:b/>
          <w:bCs/>
        </w:rPr>
        <w:t xml:space="preserve"> eficiencia de combustible </w:t>
      </w:r>
      <w:r w:rsidR="004824B3">
        <w:rPr>
          <w:b/>
          <w:bCs/>
        </w:rPr>
        <w:t xml:space="preserve">alternativo </w:t>
      </w:r>
      <w:r w:rsidR="00924FB3" w:rsidRPr="00924FB3">
        <w:rPr>
          <w:b/>
          <w:bCs/>
        </w:rPr>
        <w:t>en la ciudad</w:t>
      </w:r>
    </w:p>
    <w:p w14:paraId="30D587D6" w14:textId="60D2C467" w:rsidR="00A20CDB" w:rsidRPr="00924F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924FB3">
        <w:rPr>
          <w:b/>
          <w:bCs/>
        </w:rPr>
        <w:t xml:space="preserve">'Alternative Fuel </w:t>
      </w:r>
      <w:proofErr w:type="spellStart"/>
      <w:r w:rsidRPr="00924FB3">
        <w:rPr>
          <w:b/>
          <w:bCs/>
        </w:rPr>
        <w:t>Economy</w:t>
      </w:r>
      <w:proofErr w:type="spellEnd"/>
      <w:r w:rsidRPr="00924FB3">
        <w:rPr>
          <w:b/>
          <w:bCs/>
        </w:rPr>
        <w:t xml:space="preserve"> </w:t>
      </w:r>
      <w:proofErr w:type="spellStart"/>
      <w:r w:rsidRPr="00924FB3">
        <w:rPr>
          <w:b/>
          <w:bCs/>
        </w:rPr>
        <w:t>Highway</w:t>
      </w:r>
      <w:proofErr w:type="spellEnd"/>
      <w:r w:rsidRPr="00924FB3">
        <w:rPr>
          <w:b/>
          <w:bCs/>
        </w:rPr>
        <w:t xml:space="preserve">', </w:t>
      </w:r>
      <w:r w:rsidR="00924FB3" w:rsidRPr="00924FB3">
        <w:rPr>
          <w:b/>
          <w:bCs/>
          <w:lang w:val="en-US"/>
        </w:rPr>
        <w:sym w:font="Wingdings" w:char="F0E0"/>
      </w:r>
      <w:r w:rsidR="00924FB3" w:rsidRPr="00924FB3">
        <w:rPr>
          <w:b/>
          <w:bCs/>
        </w:rPr>
        <w:t xml:space="preserve"> eficiencia de combustible </w:t>
      </w:r>
      <w:r w:rsidR="004824B3">
        <w:rPr>
          <w:b/>
          <w:bCs/>
        </w:rPr>
        <w:t xml:space="preserve">alternativo </w:t>
      </w:r>
      <w:r w:rsidR="00924FB3" w:rsidRPr="00924FB3">
        <w:rPr>
          <w:b/>
          <w:bCs/>
        </w:rPr>
        <w:t xml:space="preserve">en </w:t>
      </w:r>
      <w:r w:rsidR="00924FB3">
        <w:rPr>
          <w:b/>
          <w:bCs/>
        </w:rPr>
        <w:t>carretera</w:t>
      </w:r>
    </w:p>
    <w:p w14:paraId="16B5CBAD" w14:textId="10C59982" w:rsidR="00A20CDB" w:rsidRPr="00924F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924FB3">
        <w:rPr>
          <w:b/>
          <w:bCs/>
        </w:rPr>
        <w:t xml:space="preserve">'Alternative Fuel </w:t>
      </w:r>
      <w:proofErr w:type="spellStart"/>
      <w:r w:rsidRPr="00924FB3">
        <w:rPr>
          <w:b/>
          <w:bCs/>
        </w:rPr>
        <w:t>Economy</w:t>
      </w:r>
      <w:proofErr w:type="spellEnd"/>
      <w:r w:rsidRPr="00924FB3">
        <w:rPr>
          <w:b/>
          <w:bCs/>
        </w:rPr>
        <w:t xml:space="preserve"> </w:t>
      </w:r>
      <w:proofErr w:type="spellStart"/>
      <w:r w:rsidRPr="00924FB3">
        <w:rPr>
          <w:b/>
          <w:bCs/>
        </w:rPr>
        <w:t>Combined</w:t>
      </w:r>
      <w:proofErr w:type="spellEnd"/>
      <w:r w:rsidRPr="00924FB3">
        <w:rPr>
          <w:b/>
          <w:bCs/>
        </w:rPr>
        <w:t>',</w:t>
      </w:r>
      <w:r w:rsidR="00924FB3" w:rsidRPr="00924FB3">
        <w:rPr>
          <w:b/>
          <w:bCs/>
        </w:rPr>
        <w:t xml:space="preserve"> </w:t>
      </w:r>
      <w:r w:rsidR="00924FB3" w:rsidRPr="00924FB3">
        <w:rPr>
          <w:b/>
          <w:bCs/>
          <w:lang w:val="en-US"/>
        </w:rPr>
        <w:sym w:font="Wingdings" w:char="F0E0"/>
      </w:r>
      <w:r w:rsidR="00924FB3" w:rsidRPr="00924FB3">
        <w:rPr>
          <w:b/>
          <w:bCs/>
        </w:rPr>
        <w:t xml:space="preserve"> eficiencia de combustible</w:t>
      </w:r>
      <w:r w:rsidR="004824B3">
        <w:rPr>
          <w:b/>
          <w:bCs/>
        </w:rPr>
        <w:t xml:space="preserve"> alternativo</w:t>
      </w:r>
      <w:r w:rsidR="00924FB3" w:rsidRPr="00924FB3">
        <w:rPr>
          <w:b/>
          <w:bCs/>
        </w:rPr>
        <w:t xml:space="preserve"> </w:t>
      </w:r>
      <w:r w:rsidR="004824B3">
        <w:rPr>
          <w:b/>
          <w:bCs/>
        </w:rPr>
        <w:t>combinado</w:t>
      </w:r>
    </w:p>
    <w:p w14:paraId="33AAEE44" w14:textId="7E2C29CD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Conventional</w:t>
      </w:r>
      <w:proofErr w:type="spellEnd"/>
      <w:r w:rsidRPr="004824B3">
        <w:rPr>
          <w:b/>
          <w:bCs/>
        </w:rPr>
        <w:t xml:space="preserve"> Fuel </w:t>
      </w:r>
      <w:proofErr w:type="spellStart"/>
      <w:r w:rsidRPr="004824B3">
        <w:rPr>
          <w:b/>
          <w:bCs/>
        </w:rPr>
        <w:t>Economy</w:t>
      </w:r>
      <w:proofErr w:type="spellEnd"/>
      <w:r w:rsidRPr="004824B3">
        <w:rPr>
          <w:b/>
          <w:bCs/>
        </w:rPr>
        <w:t xml:space="preserve"> City',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</w:t>
      </w:r>
      <w:r w:rsidR="004824B3" w:rsidRPr="00924FB3">
        <w:rPr>
          <w:b/>
          <w:bCs/>
        </w:rPr>
        <w:t xml:space="preserve">eficiencia de combustible </w:t>
      </w:r>
      <w:r w:rsidR="004824B3">
        <w:rPr>
          <w:b/>
          <w:bCs/>
        </w:rPr>
        <w:t xml:space="preserve">convencional </w:t>
      </w:r>
      <w:r w:rsidR="004824B3" w:rsidRPr="00924FB3">
        <w:rPr>
          <w:b/>
          <w:bCs/>
        </w:rPr>
        <w:t>en la ciudad</w:t>
      </w:r>
    </w:p>
    <w:p w14:paraId="1E19CD8D" w14:textId="46346769" w:rsidR="00A20CDB" w:rsidRPr="004824B3" w:rsidRDefault="00A20CDB" w:rsidP="004824B3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Conventional</w:t>
      </w:r>
      <w:proofErr w:type="spellEnd"/>
      <w:r w:rsidRPr="004824B3">
        <w:rPr>
          <w:b/>
          <w:bCs/>
        </w:rPr>
        <w:t xml:space="preserve"> Fuel </w:t>
      </w:r>
      <w:proofErr w:type="spellStart"/>
      <w:r w:rsidRPr="004824B3">
        <w:rPr>
          <w:b/>
          <w:bCs/>
        </w:rPr>
        <w:t>Economy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Highway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</w:rPr>
        <w:t xml:space="preserve">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</w:t>
      </w:r>
      <w:r w:rsidR="004824B3" w:rsidRPr="00924FB3">
        <w:rPr>
          <w:b/>
          <w:bCs/>
        </w:rPr>
        <w:t xml:space="preserve">eficiencia de combustible </w:t>
      </w:r>
      <w:r w:rsidR="004824B3">
        <w:rPr>
          <w:b/>
          <w:bCs/>
        </w:rPr>
        <w:t xml:space="preserve">convencional </w:t>
      </w:r>
      <w:r w:rsidR="004824B3" w:rsidRPr="00924FB3">
        <w:rPr>
          <w:b/>
          <w:bCs/>
        </w:rPr>
        <w:t xml:space="preserve">en la </w:t>
      </w:r>
      <w:r w:rsidR="004824B3">
        <w:rPr>
          <w:b/>
          <w:bCs/>
        </w:rPr>
        <w:t>carretera</w:t>
      </w:r>
    </w:p>
    <w:p w14:paraId="224486FF" w14:textId="3B0A3A92" w:rsidR="00A20CDB" w:rsidRPr="004824B3" w:rsidRDefault="00A20CDB" w:rsidP="004824B3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Conventional</w:t>
      </w:r>
      <w:proofErr w:type="spellEnd"/>
      <w:r w:rsidRPr="004824B3">
        <w:rPr>
          <w:b/>
          <w:bCs/>
        </w:rPr>
        <w:t xml:space="preserve"> Fuel </w:t>
      </w:r>
      <w:proofErr w:type="spellStart"/>
      <w:r w:rsidRPr="004824B3">
        <w:rPr>
          <w:b/>
          <w:bCs/>
        </w:rPr>
        <w:t>Economy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Combined</w:t>
      </w:r>
      <w:proofErr w:type="spellEnd"/>
      <w:r w:rsidRPr="004824B3">
        <w:rPr>
          <w:b/>
          <w:bCs/>
        </w:rPr>
        <w:t xml:space="preserve">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</w:t>
      </w:r>
      <w:r w:rsidR="004824B3" w:rsidRPr="00924FB3">
        <w:rPr>
          <w:b/>
          <w:bCs/>
        </w:rPr>
        <w:t xml:space="preserve">eficiencia de combustible </w:t>
      </w:r>
      <w:r w:rsidR="004824B3">
        <w:rPr>
          <w:b/>
          <w:bCs/>
        </w:rPr>
        <w:t>convencional combinado</w:t>
      </w:r>
    </w:p>
    <w:p w14:paraId="51F7639F" w14:textId="21BC0DC7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Transmission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Type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</w:rPr>
        <w:t xml:space="preserve">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Tipo de </w:t>
      </w:r>
      <w:r w:rsidR="004824B3">
        <w:rPr>
          <w:b/>
          <w:bCs/>
        </w:rPr>
        <w:t xml:space="preserve">transmisión </w:t>
      </w:r>
    </w:p>
    <w:p w14:paraId="442828C0" w14:textId="477BCFB8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Engine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Type</w:t>
      </w:r>
      <w:proofErr w:type="spellEnd"/>
      <w:r w:rsidRPr="004824B3">
        <w:rPr>
          <w:b/>
          <w:bCs/>
        </w:rPr>
        <w:t xml:space="preserve">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Tipo de mo</w:t>
      </w:r>
      <w:r w:rsidR="004824B3">
        <w:rPr>
          <w:b/>
          <w:bCs/>
        </w:rPr>
        <w:t>tor</w:t>
      </w:r>
    </w:p>
    <w:p w14:paraId="255F1AE3" w14:textId="56C1C9F3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Engine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Size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</w:rPr>
        <w:t xml:space="preserve">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>Tamaño del m</w:t>
      </w:r>
      <w:r w:rsidR="004824B3">
        <w:rPr>
          <w:b/>
          <w:bCs/>
        </w:rPr>
        <w:t>otor</w:t>
      </w:r>
    </w:p>
    <w:p w14:paraId="5DA2CC30" w14:textId="55812131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Engine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Cylinder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Count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Numero de cilindros e</w:t>
      </w:r>
      <w:r w:rsidR="004824B3">
        <w:rPr>
          <w:b/>
          <w:bCs/>
        </w:rPr>
        <w:t xml:space="preserve">n el motor </w:t>
      </w:r>
    </w:p>
    <w:p w14:paraId="66DB282C" w14:textId="48104B8E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Engine</w:t>
      </w:r>
      <w:proofErr w:type="spellEnd"/>
      <w:r w:rsidRPr="004824B3">
        <w:rPr>
          <w:b/>
          <w:bCs/>
        </w:rPr>
        <w:t xml:space="preserve"> </w:t>
      </w:r>
      <w:proofErr w:type="spellStart"/>
      <w:r w:rsidRPr="004824B3">
        <w:rPr>
          <w:b/>
          <w:bCs/>
        </w:rPr>
        <w:t>Description</w:t>
      </w:r>
      <w:proofErr w:type="spellEnd"/>
      <w:r w:rsidRPr="004824B3">
        <w:rPr>
          <w:b/>
          <w:bCs/>
        </w:rPr>
        <w:t>',</w:t>
      </w:r>
      <w:r w:rsidR="004824B3" w:rsidRPr="004824B3">
        <w:rPr>
          <w:b/>
          <w:bCs/>
        </w:rPr>
        <w:t xml:space="preserve">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descripción del m</w:t>
      </w:r>
      <w:r w:rsidR="004824B3">
        <w:rPr>
          <w:b/>
          <w:bCs/>
        </w:rPr>
        <w:t>otor</w:t>
      </w:r>
    </w:p>
    <w:p w14:paraId="3D9F42AA" w14:textId="4C8CD933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Manufacturer</w:t>
      </w:r>
      <w:proofErr w:type="spellEnd"/>
      <w:r w:rsidRPr="004824B3">
        <w:rPr>
          <w:b/>
          <w:bCs/>
        </w:rPr>
        <w:t xml:space="preserve">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Empresa o fabrica ensambladora </w:t>
      </w:r>
    </w:p>
    <w:p w14:paraId="5D4BF686" w14:textId="6A74890C" w:rsidR="00A20CDB" w:rsidRPr="004824B3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4824B3">
        <w:rPr>
          <w:b/>
          <w:bCs/>
        </w:rPr>
        <w:t>'</w:t>
      </w:r>
      <w:proofErr w:type="spellStart"/>
      <w:r w:rsidRPr="004824B3">
        <w:rPr>
          <w:b/>
          <w:bCs/>
        </w:rPr>
        <w:t>Manufacturer</w:t>
      </w:r>
      <w:proofErr w:type="spellEnd"/>
      <w:r w:rsidRPr="004824B3">
        <w:rPr>
          <w:b/>
          <w:bCs/>
        </w:rPr>
        <w:t xml:space="preserve"> URL', </w:t>
      </w:r>
      <w:r w:rsidR="004824B3" w:rsidRPr="004824B3">
        <w:rPr>
          <w:b/>
          <w:bCs/>
          <w:lang w:val="en-US"/>
        </w:rPr>
        <w:sym w:font="Wingdings" w:char="F0E0"/>
      </w:r>
      <w:r w:rsidR="004824B3" w:rsidRPr="004824B3">
        <w:rPr>
          <w:b/>
          <w:bCs/>
        </w:rPr>
        <w:t xml:space="preserve"> URL de la e</w:t>
      </w:r>
      <w:r w:rsidR="004824B3">
        <w:rPr>
          <w:b/>
          <w:bCs/>
        </w:rPr>
        <w:t>mpresa manufacturera o ensambladora</w:t>
      </w:r>
    </w:p>
    <w:p w14:paraId="35148CE8" w14:textId="4E1883DB" w:rsidR="00A20CDB" w:rsidRPr="00EF6456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EF6456">
        <w:rPr>
          <w:b/>
          <w:bCs/>
        </w:rPr>
        <w:t>'</w:t>
      </w:r>
      <w:proofErr w:type="spellStart"/>
      <w:r w:rsidRPr="00EF6456">
        <w:rPr>
          <w:b/>
          <w:bCs/>
        </w:rPr>
        <w:t>Category</w:t>
      </w:r>
      <w:proofErr w:type="spellEnd"/>
      <w:r w:rsidRPr="00EF6456">
        <w:rPr>
          <w:b/>
          <w:bCs/>
        </w:rPr>
        <w:t>',</w:t>
      </w:r>
      <w:r w:rsidR="004824B3" w:rsidRPr="00EF6456">
        <w:rPr>
          <w:b/>
          <w:bCs/>
        </w:rPr>
        <w:t xml:space="preserve"> </w:t>
      </w:r>
      <w:r w:rsidR="00EF6456" w:rsidRPr="00EF6456">
        <w:rPr>
          <w:b/>
          <w:bCs/>
          <w:lang w:val="en-US"/>
        </w:rPr>
        <w:sym w:font="Wingdings" w:char="F0E0"/>
      </w:r>
      <w:r w:rsidR="00EF6456" w:rsidRPr="00EF6456">
        <w:rPr>
          <w:b/>
          <w:bCs/>
        </w:rPr>
        <w:t xml:space="preserve"> clasifica los vehículos en diferentes categorías</w:t>
      </w:r>
    </w:p>
    <w:p w14:paraId="0AF1114A" w14:textId="5A238F6D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EF6456">
        <w:rPr>
          <w:b/>
          <w:bCs/>
        </w:rPr>
        <w:t xml:space="preserve">'Fuel </w:t>
      </w:r>
      <w:proofErr w:type="spellStart"/>
      <w:r w:rsidRPr="00EF6456">
        <w:rPr>
          <w:b/>
          <w:bCs/>
        </w:rPr>
        <w:t>Code</w:t>
      </w:r>
      <w:proofErr w:type="spellEnd"/>
      <w:r w:rsidRPr="00EF6456">
        <w:rPr>
          <w:b/>
          <w:bCs/>
        </w:rPr>
        <w:t xml:space="preserve">', </w:t>
      </w:r>
      <w:r w:rsidR="00EF6456" w:rsidRPr="00EF6456">
        <w:rPr>
          <w:b/>
          <w:bCs/>
          <w:lang w:val="en-US"/>
        </w:rPr>
        <w:sym w:font="Wingdings" w:char="F0E0"/>
      </w:r>
      <w:r w:rsidR="00EF6456" w:rsidRPr="00EF6456">
        <w:rPr>
          <w:b/>
          <w:bCs/>
        </w:rPr>
        <w:t xml:space="preserve">  cont</w:t>
      </w:r>
      <w:r w:rsidR="00EF6456">
        <w:rPr>
          <w:b/>
          <w:bCs/>
        </w:rPr>
        <w:t>iene</w:t>
      </w:r>
      <w:r w:rsidR="00EF6456" w:rsidRPr="00EF6456">
        <w:rPr>
          <w:b/>
          <w:bCs/>
        </w:rPr>
        <w:t xml:space="preserve"> códigos que representan el tipo de combustible que utiliza cada vehículo</w:t>
      </w:r>
    </w:p>
    <w:p w14:paraId="069DD4C4" w14:textId="21B6DF98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HYBR</w:t>
      </w:r>
      <w:proofErr w:type="spellEnd"/>
      <w:r w:rsidRPr="00EF6456">
        <w:rPr>
          <w:b/>
          <w:bCs/>
        </w:rPr>
        <w:t>: Híbrido (combustión interna + eléctrico)</w:t>
      </w:r>
    </w:p>
    <w:p w14:paraId="6FF82357" w14:textId="2056481E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PHEV</w:t>
      </w:r>
      <w:proofErr w:type="spellEnd"/>
      <w:r w:rsidRPr="00EF6456">
        <w:rPr>
          <w:b/>
          <w:bCs/>
        </w:rPr>
        <w:t>: Vehículo eléctrico híbrido enchufable (combustión interna + eléctrico con carga externa)</w:t>
      </w:r>
    </w:p>
    <w:p w14:paraId="1D70AD07" w14:textId="6C530F8E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ELEC</w:t>
      </w:r>
      <w:proofErr w:type="spellEnd"/>
      <w:r w:rsidRPr="00EF6456">
        <w:rPr>
          <w:b/>
          <w:bCs/>
        </w:rPr>
        <w:t>: Eléctrico (propulsión puramente eléctrica)</w:t>
      </w:r>
    </w:p>
    <w:p w14:paraId="06AAB918" w14:textId="64E624C6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BD: Biodiesel</w:t>
      </w:r>
    </w:p>
    <w:p w14:paraId="5E8B6F23" w14:textId="31BED7B8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E85_GSLN: Gasolina con 85% de etanol</w:t>
      </w:r>
    </w:p>
    <w:p w14:paraId="26336C01" w14:textId="14CC6A04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H2: Hidrógeno (pila de combustible)</w:t>
      </w:r>
    </w:p>
    <w:p w14:paraId="1DC3377C" w14:textId="0C8790A5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LPG_GSLN</w:t>
      </w:r>
      <w:proofErr w:type="spellEnd"/>
      <w:r w:rsidRPr="00EF6456">
        <w:rPr>
          <w:b/>
          <w:bCs/>
        </w:rPr>
        <w:t>: Gas licuado de petróleo (propano) con gasolina</w:t>
      </w:r>
    </w:p>
    <w:p w14:paraId="653450B5" w14:textId="1233098F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CNG_GSLN</w:t>
      </w:r>
      <w:proofErr w:type="spellEnd"/>
      <w:r w:rsidRPr="00EF6456">
        <w:rPr>
          <w:b/>
          <w:bCs/>
        </w:rPr>
        <w:t>: Gas natural comprimido con gasolina</w:t>
      </w:r>
    </w:p>
    <w:p w14:paraId="23092698" w14:textId="72F5F3C4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EF6456">
        <w:rPr>
          <w:b/>
          <w:bCs/>
        </w:rPr>
        <w:t>CNG</w:t>
      </w:r>
      <w:proofErr w:type="spellEnd"/>
      <w:r w:rsidRPr="00EF6456">
        <w:rPr>
          <w:b/>
          <w:bCs/>
        </w:rPr>
        <w:t>: Gas natural comprimido</w:t>
      </w:r>
    </w:p>
    <w:p w14:paraId="311A4BD8" w14:textId="051FA0ED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LPG: Gas licuado de petróleo (propano)</w:t>
      </w:r>
    </w:p>
    <w:p w14:paraId="2142255C" w14:textId="19FED8DE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M85_GSLN: Metanol con 85% de gasolina</w:t>
      </w:r>
    </w:p>
    <w:p w14:paraId="4DC75D6A" w14:textId="5A77F7F1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EF6456">
        <w:rPr>
          <w:b/>
          <w:bCs/>
        </w:rPr>
        <w:t>'Fuel',</w:t>
      </w:r>
      <w:r w:rsidR="00EF6456" w:rsidRPr="00EF6456">
        <w:rPr>
          <w:b/>
          <w:bCs/>
        </w:rPr>
        <w:t xml:space="preserve"> </w:t>
      </w:r>
      <w:r w:rsidR="00EF6456" w:rsidRPr="00EF6456">
        <w:rPr>
          <w:b/>
          <w:bCs/>
          <w:lang w:val="en-US"/>
        </w:rPr>
        <w:sym w:font="Wingdings" w:char="F0E0"/>
      </w:r>
      <w:r w:rsidR="00EF6456" w:rsidRPr="00EF6456">
        <w:rPr>
          <w:b/>
          <w:bCs/>
        </w:rPr>
        <w:t xml:space="preserve"> Información más detallada d</w:t>
      </w:r>
      <w:r w:rsidR="00EF6456">
        <w:rPr>
          <w:b/>
          <w:bCs/>
        </w:rPr>
        <w:t>el combustible del vehículo</w:t>
      </w:r>
    </w:p>
    <w:p w14:paraId="7DECCC61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 xml:space="preserve">Hybrid Electric', </w:t>
      </w:r>
    </w:p>
    <w:p w14:paraId="6FB4D51A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 xml:space="preserve">'Plug-in Hybrid Electric', </w:t>
      </w:r>
    </w:p>
    <w:p w14:paraId="38285A9A" w14:textId="0069A392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>'Electric',</w:t>
      </w:r>
    </w:p>
    <w:p w14:paraId="11900238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 xml:space="preserve">'Biodiesel (B20)', </w:t>
      </w:r>
    </w:p>
    <w:p w14:paraId="306E8D10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'</w:t>
      </w:r>
      <w:proofErr w:type="spellStart"/>
      <w:r w:rsidRPr="00EF6456">
        <w:rPr>
          <w:b/>
          <w:bCs/>
        </w:rPr>
        <w:t>Ethanol</w:t>
      </w:r>
      <w:proofErr w:type="spellEnd"/>
      <w:r w:rsidRPr="00EF6456">
        <w:rPr>
          <w:b/>
          <w:bCs/>
        </w:rPr>
        <w:t xml:space="preserve"> (E85)', </w:t>
      </w:r>
    </w:p>
    <w:p w14:paraId="7F2885EE" w14:textId="5CB1EA18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lastRenderedPageBreak/>
        <w:t>'</w:t>
      </w:r>
      <w:proofErr w:type="spellStart"/>
      <w:r w:rsidRPr="00EF6456">
        <w:rPr>
          <w:b/>
          <w:bCs/>
        </w:rPr>
        <w:t>Hydrogen</w:t>
      </w:r>
      <w:proofErr w:type="spellEnd"/>
      <w:r w:rsidRPr="00EF6456">
        <w:rPr>
          <w:b/>
          <w:bCs/>
        </w:rPr>
        <w:t xml:space="preserve"> Fuel Cell',</w:t>
      </w:r>
    </w:p>
    <w:p w14:paraId="540857CC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'</w:t>
      </w:r>
      <w:proofErr w:type="spellStart"/>
      <w:r w:rsidRPr="00EF6456">
        <w:rPr>
          <w:b/>
          <w:bCs/>
        </w:rPr>
        <w:t>Propane</w:t>
      </w:r>
      <w:proofErr w:type="spellEnd"/>
      <w:r w:rsidRPr="00EF6456">
        <w:rPr>
          <w:b/>
          <w:bCs/>
        </w:rPr>
        <w:t xml:space="preserve"> - </w:t>
      </w:r>
      <w:proofErr w:type="spellStart"/>
      <w:r w:rsidRPr="00EF6456">
        <w:rPr>
          <w:b/>
          <w:bCs/>
        </w:rPr>
        <w:t>Bi-fuel</w:t>
      </w:r>
      <w:proofErr w:type="spellEnd"/>
      <w:r w:rsidRPr="00EF6456">
        <w:rPr>
          <w:b/>
          <w:bCs/>
        </w:rPr>
        <w:t xml:space="preserve">', </w:t>
      </w:r>
    </w:p>
    <w:p w14:paraId="50A7004F" w14:textId="543A1A1B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</w:rPr>
      </w:pPr>
      <w:r w:rsidRPr="00EF6456">
        <w:rPr>
          <w:b/>
          <w:bCs/>
        </w:rPr>
        <w:t>'</w:t>
      </w:r>
      <w:proofErr w:type="spellStart"/>
      <w:r w:rsidRPr="00EF6456">
        <w:rPr>
          <w:b/>
          <w:bCs/>
        </w:rPr>
        <w:t>CNG</w:t>
      </w:r>
      <w:proofErr w:type="spellEnd"/>
      <w:r w:rsidRPr="00EF6456">
        <w:rPr>
          <w:b/>
          <w:bCs/>
        </w:rPr>
        <w:t xml:space="preserve"> - </w:t>
      </w:r>
      <w:proofErr w:type="spellStart"/>
      <w:r w:rsidRPr="00EF6456">
        <w:rPr>
          <w:b/>
          <w:bCs/>
        </w:rPr>
        <w:t>Bi-fuel</w:t>
      </w:r>
      <w:proofErr w:type="spellEnd"/>
      <w:r w:rsidRPr="00EF6456">
        <w:rPr>
          <w:b/>
          <w:bCs/>
        </w:rPr>
        <w:t>',</w:t>
      </w:r>
    </w:p>
    <w:p w14:paraId="0B3B4240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>'</w:t>
      </w:r>
      <w:proofErr w:type="spellStart"/>
      <w:r w:rsidRPr="00EF6456">
        <w:rPr>
          <w:b/>
          <w:bCs/>
          <w:lang w:val="en-US"/>
        </w:rPr>
        <w:t>CNG</w:t>
      </w:r>
      <w:proofErr w:type="spellEnd"/>
      <w:r w:rsidRPr="00EF6456">
        <w:rPr>
          <w:b/>
          <w:bCs/>
          <w:lang w:val="en-US"/>
        </w:rPr>
        <w:t xml:space="preserve"> - Compressed Natural Gas', </w:t>
      </w:r>
    </w:p>
    <w:p w14:paraId="1319473E" w14:textId="77777777" w:rsid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 xml:space="preserve">'Propane', </w:t>
      </w:r>
    </w:p>
    <w:p w14:paraId="476FB802" w14:textId="7B69561B" w:rsidR="00EF6456" w:rsidRPr="00EF6456" w:rsidRDefault="00EF6456" w:rsidP="00EF6456">
      <w:pPr>
        <w:pStyle w:val="Prrafodelista"/>
        <w:numPr>
          <w:ilvl w:val="1"/>
          <w:numId w:val="8"/>
        </w:numPr>
        <w:rPr>
          <w:b/>
          <w:bCs/>
          <w:lang w:val="en-US"/>
        </w:rPr>
      </w:pPr>
      <w:r w:rsidRPr="00EF6456">
        <w:rPr>
          <w:b/>
          <w:bCs/>
          <w:lang w:val="en-US"/>
        </w:rPr>
        <w:t>'Methanol</w:t>
      </w:r>
    </w:p>
    <w:p w14:paraId="2550AA5B" w14:textId="2117E19F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EF6456">
        <w:rPr>
          <w:b/>
          <w:bCs/>
        </w:rPr>
        <w:t xml:space="preserve">'Fuel </w:t>
      </w:r>
      <w:proofErr w:type="spellStart"/>
      <w:r w:rsidRPr="00EF6456">
        <w:rPr>
          <w:b/>
          <w:bCs/>
        </w:rPr>
        <w:t>Configuration</w:t>
      </w:r>
      <w:proofErr w:type="spellEnd"/>
      <w:r w:rsidRPr="00EF6456">
        <w:rPr>
          <w:b/>
          <w:bCs/>
        </w:rPr>
        <w:t xml:space="preserve"> </w:t>
      </w:r>
      <w:proofErr w:type="spellStart"/>
      <w:r w:rsidRPr="00EF6456">
        <w:rPr>
          <w:b/>
          <w:bCs/>
        </w:rPr>
        <w:t>Name</w:t>
      </w:r>
      <w:proofErr w:type="spellEnd"/>
      <w:r w:rsidRPr="00EF6456">
        <w:rPr>
          <w:b/>
          <w:bCs/>
        </w:rPr>
        <w:t>',</w:t>
      </w:r>
      <w:r w:rsidR="00EF6456" w:rsidRPr="00EF6456">
        <w:rPr>
          <w:b/>
          <w:bCs/>
        </w:rPr>
        <w:t xml:space="preserve"> </w:t>
      </w:r>
      <w:r w:rsidR="00EF6456" w:rsidRPr="00EF6456">
        <w:rPr>
          <w:b/>
          <w:bCs/>
          <w:lang w:val="en-US"/>
        </w:rPr>
        <w:sym w:font="Wingdings" w:char="F0E0"/>
      </w:r>
      <w:r w:rsidR="00EF6456" w:rsidRPr="00EF6456">
        <w:rPr>
          <w:b/>
          <w:bCs/>
        </w:rPr>
        <w:t xml:space="preserve"> proporciona información detallada sobre la configuración de combustible de cada vehícul</w:t>
      </w:r>
      <w:r w:rsidR="00716BA0">
        <w:rPr>
          <w:b/>
          <w:bCs/>
        </w:rPr>
        <w:t>o</w:t>
      </w:r>
    </w:p>
    <w:p w14:paraId="34C4C11B" w14:textId="75025007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716BA0">
        <w:rPr>
          <w:b/>
          <w:bCs/>
        </w:rPr>
        <w:t>Hybrid</w:t>
      </w:r>
      <w:proofErr w:type="spellEnd"/>
      <w:r w:rsidRPr="00716BA0">
        <w:rPr>
          <w:b/>
          <w:bCs/>
        </w:rPr>
        <w:t xml:space="preserve"> Electric: Híbrido eléctrico (combustión interna + eléctrico)</w:t>
      </w:r>
    </w:p>
    <w:p w14:paraId="7B310976" w14:textId="0F10EC24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proofErr w:type="spellStart"/>
      <w:r w:rsidRPr="00716BA0">
        <w:rPr>
          <w:b/>
          <w:bCs/>
        </w:rPr>
        <w:t>Dedicated</w:t>
      </w:r>
      <w:proofErr w:type="spellEnd"/>
      <w:r w:rsidRPr="00716BA0">
        <w:rPr>
          <w:b/>
          <w:bCs/>
        </w:rPr>
        <w:t>: Vehículo dedicado a un solo tipo de combustible (no híbrido)</w:t>
      </w:r>
    </w:p>
    <w:p w14:paraId="23450036" w14:textId="39F31D9B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Flexible Fuel: Vehículo con capacidad para utilizar diferentes tipos de combustible (como gasolina y etanol)</w:t>
      </w:r>
    </w:p>
    <w:p w14:paraId="2925D356" w14:textId="7392FC48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Dual/Bi-</w:t>
      </w:r>
      <w:proofErr w:type="spellStart"/>
      <w:r w:rsidRPr="00716BA0">
        <w:rPr>
          <w:b/>
          <w:bCs/>
        </w:rPr>
        <w:t>Fueled</w:t>
      </w:r>
      <w:proofErr w:type="spellEnd"/>
      <w:r w:rsidRPr="00716BA0">
        <w:rPr>
          <w:b/>
          <w:bCs/>
        </w:rPr>
        <w:t>: Vehículo con capacidad para utilizar dos tipos de combustible (como gasolina y gas natural)</w:t>
      </w:r>
    </w:p>
    <w:p w14:paraId="2C37600A" w14:textId="6E71C6D5" w:rsidR="00716BA0" w:rsidRPr="00EF6456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Fuel Cell: Vehículo con pila de combustible (hidrógeno)</w:t>
      </w:r>
    </w:p>
    <w:p w14:paraId="03C19EE4" w14:textId="13C101EC" w:rsidR="00A20CDB" w:rsidRPr="00716BA0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716BA0">
        <w:rPr>
          <w:b/>
          <w:bCs/>
        </w:rPr>
        <w:t>'Electric-</w:t>
      </w:r>
      <w:proofErr w:type="spellStart"/>
      <w:r w:rsidRPr="00716BA0">
        <w:rPr>
          <w:b/>
          <w:bCs/>
        </w:rPr>
        <w:t>Only</w:t>
      </w:r>
      <w:proofErr w:type="spellEnd"/>
      <w:r w:rsidRPr="00716BA0">
        <w:rPr>
          <w:b/>
          <w:bCs/>
        </w:rPr>
        <w:t xml:space="preserve"> </w:t>
      </w:r>
      <w:proofErr w:type="spellStart"/>
      <w:r w:rsidRPr="00716BA0">
        <w:rPr>
          <w:b/>
          <w:bCs/>
        </w:rPr>
        <w:t>Range</w:t>
      </w:r>
      <w:proofErr w:type="spellEnd"/>
      <w:r w:rsidRPr="00716BA0">
        <w:rPr>
          <w:b/>
          <w:bCs/>
        </w:rPr>
        <w:t>',</w:t>
      </w:r>
      <w:r w:rsidR="00716BA0" w:rsidRPr="00716BA0">
        <w:rPr>
          <w:b/>
          <w:bCs/>
        </w:rPr>
        <w:t xml:space="preserve"> </w:t>
      </w:r>
      <w:r w:rsidR="00716BA0" w:rsidRPr="00716BA0">
        <w:rPr>
          <w:b/>
          <w:bCs/>
          <w:lang w:val="en-US"/>
        </w:rPr>
        <w:sym w:font="Wingdings" w:char="F0E0"/>
      </w:r>
      <w:r w:rsidR="00716BA0" w:rsidRPr="00716BA0">
        <w:rPr>
          <w:b/>
          <w:bCs/>
        </w:rPr>
        <w:t xml:space="preserve"> representa la autonomía o alcance que un vehículo puede recorrer utilizando exclusivamente su motor eléctrico, sin necesidad de recurrir a la combustión interna</w:t>
      </w:r>
      <w:r w:rsidR="00716BA0">
        <w:rPr>
          <w:b/>
          <w:bCs/>
        </w:rPr>
        <w:t xml:space="preserve"> (millas o km)</w:t>
      </w:r>
    </w:p>
    <w:p w14:paraId="3C2A3559" w14:textId="7FB63916" w:rsidR="00716BA0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716BA0">
        <w:rPr>
          <w:b/>
          <w:bCs/>
        </w:rPr>
        <w:t>'</w:t>
      </w:r>
      <w:proofErr w:type="spellStart"/>
      <w:r w:rsidRPr="00716BA0">
        <w:rPr>
          <w:b/>
          <w:bCs/>
        </w:rPr>
        <w:t>PHEV</w:t>
      </w:r>
      <w:proofErr w:type="spellEnd"/>
      <w:r w:rsidRPr="00716BA0">
        <w:rPr>
          <w:b/>
          <w:bCs/>
        </w:rPr>
        <w:t xml:space="preserve"> Total </w:t>
      </w:r>
      <w:proofErr w:type="spellStart"/>
      <w:r w:rsidRPr="00716BA0">
        <w:rPr>
          <w:b/>
          <w:bCs/>
        </w:rPr>
        <w:t>Range</w:t>
      </w:r>
      <w:proofErr w:type="spellEnd"/>
      <w:r w:rsidRPr="00716BA0">
        <w:rPr>
          <w:b/>
          <w:bCs/>
        </w:rPr>
        <w:t xml:space="preserve">', </w:t>
      </w:r>
      <w:r w:rsidR="00716BA0" w:rsidRPr="00716BA0">
        <w:rPr>
          <w:b/>
          <w:bCs/>
          <w:lang w:val="en-US"/>
        </w:rPr>
        <w:sym w:font="Wingdings" w:char="F0E0"/>
      </w:r>
      <w:r w:rsidR="00716BA0" w:rsidRPr="00716BA0">
        <w:rPr>
          <w:b/>
          <w:bCs/>
        </w:rPr>
        <w:t xml:space="preserve"> representa la autonomía total que un vehículo híbrido enchufable (</w:t>
      </w:r>
      <w:proofErr w:type="spellStart"/>
      <w:r w:rsidR="00716BA0" w:rsidRPr="00716BA0">
        <w:rPr>
          <w:b/>
          <w:bCs/>
        </w:rPr>
        <w:t>PHEV</w:t>
      </w:r>
      <w:proofErr w:type="spellEnd"/>
      <w:r w:rsidR="00716BA0" w:rsidRPr="00716BA0">
        <w:rPr>
          <w:b/>
          <w:bCs/>
        </w:rPr>
        <w:t>) puede recorrer, combinando la autonomía eléctrica y la autonomía con combustión interna</w:t>
      </w:r>
      <w:r w:rsidR="00716BA0">
        <w:rPr>
          <w:b/>
          <w:bCs/>
        </w:rPr>
        <w:t xml:space="preserve"> (millas o km)</w:t>
      </w:r>
    </w:p>
    <w:p w14:paraId="7376EF47" w14:textId="04956BD0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716BA0">
        <w:rPr>
          <w:b/>
          <w:bCs/>
        </w:rPr>
        <w:t>'</w:t>
      </w:r>
      <w:proofErr w:type="spellStart"/>
      <w:r w:rsidRPr="00716BA0">
        <w:rPr>
          <w:b/>
          <w:bCs/>
        </w:rPr>
        <w:t>PHEV</w:t>
      </w:r>
      <w:proofErr w:type="spellEnd"/>
      <w:r w:rsidRPr="00716BA0">
        <w:rPr>
          <w:b/>
          <w:bCs/>
        </w:rPr>
        <w:t xml:space="preserve"> </w:t>
      </w:r>
      <w:proofErr w:type="spellStart"/>
      <w:r w:rsidRPr="00716BA0">
        <w:rPr>
          <w:b/>
          <w:bCs/>
        </w:rPr>
        <w:t>Type</w:t>
      </w:r>
      <w:proofErr w:type="spellEnd"/>
      <w:r w:rsidRPr="00716BA0">
        <w:rPr>
          <w:b/>
          <w:bCs/>
        </w:rPr>
        <w:t xml:space="preserve">', </w:t>
      </w:r>
      <w:r w:rsidR="00716BA0" w:rsidRPr="00716BA0">
        <w:rPr>
          <w:b/>
          <w:bCs/>
        </w:rPr>
        <w:sym w:font="Wingdings" w:char="F0E0"/>
      </w:r>
      <w:r w:rsidR="00716BA0">
        <w:rPr>
          <w:b/>
          <w:bCs/>
        </w:rPr>
        <w:t xml:space="preserve"> </w:t>
      </w:r>
      <w:r w:rsidR="00716BA0" w:rsidRPr="00716BA0">
        <w:rPr>
          <w:b/>
          <w:bCs/>
        </w:rPr>
        <w:t>representa el tipo de vehículo híbrido enchufable (</w:t>
      </w:r>
      <w:proofErr w:type="spellStart"/>
      <w:r w:rsidR="00716BA0" w:rsidRPr="00716BA0">
        <w:rPr>
          <w:b/>
          <w:bCs/>
        </w:rPr>
        <w:t>PHEV</w:t>
      </w:r>
      <w:proofErr w:type="spellEnd"/>
      <w:r w:rsidR="00716BA0" w:rsidRPr="00716BA0">
        <w:rPr>
          <w:b/>
          <w:bCs/>
        </w:rPr>
        <w:t>)</w:t>
      </w:r>
    </w:p>
    <w:p w14:paraId="096D7D9F" w14:textId="7C49DE78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'</w:t>
      </w:r>
      <w:proofErr w:type="spellStart"/>
      <w:r w:rsidRPr="00716BA0">
        <w:rPr>
          <w:b/>
          <w:bCs/>
        </w:rPr>
        <w:t>Blended</w:t>
      </w:r>
      <w:proofErr w:type="spellEnd"/>
      <w:r w:rsidRPr="00716BA0">
        <w:rPr>
          <w:b/>
          <w:bCs/>
        </w:rPr>
        <w:t>': indica que el vehículo utiliza una combinación de la potencia del motor eléctrico y del motor de combustión interna para propulsar el vehículo simultáneamente.</w:t>
      </w:r>
    </w:p>
    <w:p w14:paraId="7355C1B5" w14:textId="515CEC5E" w:rsidR="00716BA0" w:rsidRPr="00716BA0" w:rsidRDefault="00716BA0" w:rsidP="00716BA0">
      <w:pPr>
        <w:pStyle w:val="Prrafodelista"/>
        <w:numPr>
          <w:ilvl w:val="1"/>
          <w:numId w:val="8"/>
        </w:numPr>
        <w:rPr>
          <w:b/>
          <w:bCs/>
        </w:rPr>
      </w:pPr>
      <w:r w:rsidRPr="00716BA0">
        <w:rPr>
          <w:b/>
          <w:bCs/>
        </w:rPr>
        <w:t>'Non-</w:t>
      </w:r>
      <w:proofErr w:type="spellStart"/>
      <w:r w:rsidRPr="00716BA0">
        <w:rPr>
          <w:b/>
          <w:bCs/>
        </w:rPr>
        <w:t>Blended</w:t>
      </w:r>
      <w:proofErr w:type="spellEnd"/>
      <w:r w:rsidRPr="00716BA0">
        <w:rPr>
          <w:b/>
          <w:bCs/>
        </w:rPr>
        <w:t>': indica que el vehículo utiliza el motor eléctrico y el motor de combustión interna por separado, es decir, el motor eléctrico se utiliza a bajas velocidades y el motor de combustión interna se utiliza a altas velocidades.</w:t>
      </w:r>
    </w:p>
    <w:p w14:paraId="4E10E624" w14:textId="4844E224" w:rsidR="00A20CDB" w:rsidRPr="00CF7D67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CF7D67">
        <w:rPr>
          <w:b/>
          <w:bCs/>
        </w:rPr>
        <w:t>'Notes',</w:t>
      </w:r>
      <w:r w:rsidR="00CF7D67" w:rsidRPr="00CF7D67">
        <w:rPr>
          <w:b/>
          <w:bCs/>
        </w:rPr>
        <w:t xml:space="preserve"> </w:t>
      </w:r>
      <w:r w:rsidR="00CF7D67" w:rsidRPr="00CF7D67">
        <w:rPr>
          <w:b/>
          <w:bCs/>
          <w:lang w:val="en-US"/>
        </w:rPr>
        <w:sym w:font="Wingdings" w:char="F0E0"/>
      </w:r>
      <w:r w:rsidR="00CF7D67" w:rsidRPr="00CF7D67">
        <w:rPr>
          <w:b/>
          <w:bCs/>
        </w:rPr>
        <w:t xml:space="preserve"> Algunas notas del v</w:t>
      </w:r>
      <w:r w:rsidR="00CF7D67">
        <w:rPr>
          <w:b/>
          <w:bCs/>
        </w:rPr>
        <w:t>ehículo</w:t>
      </w:r>
    </w:p>
    <w:p w14:paraId="2DD8C125" w14:textId="34940A9D" w:rsidR="00A20CDB" w:rsidRDefault="00A20CDB" w:rsidP="00BC5BBB">
      <w:pPr>
        <w:pStyle w:val="Prrafodelista"/>
        <w:numPr>
          <w:ilvl w:val="0"/>
          <w:numId w:val="8"/>
        </w:numPr>
        <w:rPr>
          <w:b/>
          <w:bCs/>
        </w:rPr>
      </w:pPr>
      <w:r w:rsidRPr="00CF7D67">
        <w:rPr>
          <w:b/>
          <w:bCs/>
        </w:rPr>
        <w:t>'</w:t>
      </w:r>
      <w:proofErr w:type="spellStart"/>
      <w:r w:rsidRPr="00CF7D67">
        <w:rPr>
          <w:b/>
          <w:bCs/>
        </w:rPr>
        <w:t>Drivetrain</w:t>
      </w:r>
      <w:proofErr w:type="spellEnd"/>
      <w:r w:rsidRPr="00CF7D67">
        <w:rPr>
          <w:b/>
          <w:bCs/>
        </w:rPr>
        <w:t>'</w:t>
      </w:r>
      <w:r w:rsidR="00CF7D67" w:rsidRPr="00CF7D67">
        <w:rPr>
          <w:b/>
          <w:bCs/>
        </w:rPr>
        <w:t xml:space="preserve"> </w:t>
      </w:r>
      <w:r w:rsidR="00CF7D67" w:rsidRPr="00CF7D67">
        <w:rPr>
          <w:b/>
          <w:bCs/>
          <w:lang w:val="en-US"/>
        </w:rPr>
        <w:sym w:font="Wingdings" w:char="F0E0"/>
      </w:r>
      <w:r w:rsidR="00CF7D67" w:rsidRPr="00CF7D67">
        <w:rPr>
          <w:b/>
          <w:bCs/>
        </w:rPr>
        <w:t xml:space="preserve"> se refiere a la</w:t>
      </w:r>
      <w:r w:rsidR="00CF7D67">
        <w:rPr>
          <w:b/>
          <w:bCs/>
        </w:rPr>
        <w:t xml:space="preserve"> configuración de la transmisión de potencia del vehículo, es decir, como se transmite la potencia del motor a las ruedas:</w:t>
      </w:r>
    </w:p>
    <w:p w14:paraId="3444115E" w14:textId="77777777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 xml:space="preserve">- </w:t>
      </w:r>
      <w:proofErr w:type="spellStart"/>
      <w:r w:rsidRPr="00CF7D67">
        <w:rPr>
          <w:b/>
          <w:bCs/>
        </w:rPr>
        <w:t>AWD</w:t>
      </w:r>
      <w:proofErr w:type="spellEnd"/>
      <w:r w:rsidRPr="00CF7D67">
        <w:rPr>
          <w:b/>
          <w:bCs/>
        </w:rPr>
        <w:t xml:space="preserve"> (</w:t>
      </w:r>
      <w:proofErr w:type="spellStart"/>
      <w:r w:rsidRPr="00CF7D67">
        <w:rPr>
          <w:b/>
          <w:bCs/>
        </w:rPr>
        <w:t>All</w:t>
      </w:r>
      <w:proofErr w:type="spellEnd"/>
      <w:r w:rsidRPr="00CF7D67">
        <w:rPr>
          <w:b/>
          <w:bCs/>
        </w:rPr>
        <w:t>-Wheel Drive): La potencia se transmite a todas las ruedas.</w:t>
      </w:r>
    </w:p>
    <w:p w14:paraId="325B157F" w14:textId="77777777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 xml:space="preserve">- </w:t>
      </w:r>
      <w:proofErr w:type="spellStart"/>
      <w:r w:rsidRPr="00CF7D67">
        <w:rPr>
          <w:b/>
          <w:bCs/>
        </w:rPr>
        <w:t>FWD</w:t>
      </w:r>
      <w:proofErr w:type="spellEnd"/>
      <w:r w:rsidRPr="00CF7D67">
        <w:rPr>
          <w:b/>
          <w:bCs/>
        </w:rPr>
        <w:t xml:space="preserve"> (Front-Wheel Drive): La potencia se transmite solo a las ruedas delanteras.</w:t>
      </w:r>
    </w:p>
    <w:p w14:paraId="6B547483" w14:textId="77777777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 xml:space="preserve">- </w:t>
      </w:r>
      <w:proofErr w:type="spellStart"/>
      <w:r w:rsidRPr="00CF7D67">
        <w:rPr>
          <w:b/>
          <w:bCs/>
        </w:rPr>
        <w:t>RWD</w:t>
      </w:r>
      <w:proofErr w:type="spellEnd"/>
      <w:r w:rsidRPr="00CF7D67">
        <w:rPr>
          <w:b/>
          <w:bCs/>
        </w:rPr>
        <w:t xml:space="preserve"> (</w:t>
      </w:r>
      <w:proofErr w:type="spellStart"/>
      <w:r w:rsidRPr="00CF7D67">
        <w:rPr>
          <w:b/>
          <w:bCs/>
        </w:rPr>
        <w:t>Rear</w:t>
      </w:r>
      <w:proofErr w:type="spellEnd"/>
      <w:r w:rsidRPr="00CF7D67">
        <w:rPr>
          <w:b/>
          <w:bCs/>
        </w:rPr>
        <w:t>-Wheel Drive): La potencia se transmite solo a las ruedas traseras.</w:t>
      </w:r>
    </w:p>
    <w:p w14:paraId="2206BB74" w14:textId="77777777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>- 4WD (</w:t>
      </w:r>
      <w:proofErr w:type="spellStart"/>
      <w:r w:rsidRPr="00CF7D67">
        <w:rPr>
          <w:b/>
          <w:bCs/>
        </w:rPr>
        <w:t>Four</w:t>
      </w:r>
      <w:proofErr w:type="spellEnd"/>
      <w:r w:rsidRPr="00CF7D67">
        <w:rPr>
          <w:b/>
          <w:bCs/>
        </w:rPr>
        <w:t>-Wheel Drive): La potencia se transmite a todas las ruedas, pero el conductor puede seleccionar entre diferentes modos de conducción.</w:t>
      </w:r>
    </w:p>
    <w:p w14:paraId="2E67F730" w14:textId="77522056" w:rsidR="00CF7D67" w:rsidRPr="00CF7D67" w:rsidRDefault="00CF7D67" w:rsidP="00CF7D67">
      <w:pPr>
        <w:pStyle w:val="Prrafodelista"/>
        <w:numPr>
          <w:ilvl w:val="1"/>
          <w:numId w:val="8"/>
        </w:numPr>
        <w:rPr>
          <w:b/>
          <w:bCs/>
        </w:rPr>
      </w:pPr>
      <w:r w:rsidRPr="00CF7D67">
        <w:rPr>
          <w:b/>
          <w:bCs/>
        </w:rPr>
        <w:t xml:space="preserve">- </w:t>
      </w:r>
      <w:proofErr w:type="spellStart"/>
      <w:r w:rsidRPr="00CF7D67">
        <w:rPr>
          <w:b/>
          <w:bCs/>
        </w:rPr>
        <w:t>Part</w:t>
      </w:r>
      <w:proofErr w:type="spellEnd"/>
      <w:r w:rsidRPr="00CF7D67">
        <w:rPr>
          <w:b/>
          <w:bCs/>
        </w:rPr>
        <w:t>-Time 4WD: La potencia se transmite normalmente a dos ruedas, pero se puede activar el modo 4WD cuando sea necesario.</w:t>
      </w:r>
    </w:p>
    <w:p w14:paraId="6D593170" w14:textId="11CA9212" w:rsidR="00A20CDB" w:rsidRPr="00CF7D67" w:rsidRDefault="00A20CDB" w:rsidP="00AA3AE9">
      <w:pPr>
        <w:rPr>
          <w:b/>
          <w:bCs/>
        </w:rPr>
      </w:pPr>
    </w:p>
    <w:p w14:paraId="369CBF43" w14:textId="70D7F3CE" w:rsidR="00232C71" w:rsidRPr="00CF7D67" w:rsidRDefault="00232C71" w:rsidP="00AA3AE9">
      <w:pPr>
        <w:rPr>
          <w:b/>
          <w:bCs/>
        </w:rPr>
      </w:pPr>
    </w:p>
    <w:p w14:paraId="27B125D1" w14:textId="52047FB1" w:rsidR="004E40E4" w:rsidRPr="00CF7D67" w:rsidRDefault="004E40E4" w:rsidP="00AA3AE9">
      <w:pPr>
        <w:rPr>
          <w:b/>
          <w:bCs/>
        </w:rPr>
      </w:pPr>
    </w:p>
    <w:p w14:paraId="11A38F0E" w14:textId="4001A2A1" w:rsidR="004E40E4" w:rsidRDefault="004E40E4" w:rsidP="00AA3AE9">
      <w:pPr>
        <w:rPr>
          <w:b/>
          <w:bCs/>
        </w:rPr>
      </w:pPr>
    </w:p>
    <w:p w14:paraId="19C8C86B" w14:textId="46BD60C0" w:rsidR="00D1213C" w:rsidRDefault="00D1213C" w:rsidP="00AA3AE9">
      <w:pPr>
        <w:rPr>
          <w:b/>
          <w:bCs/>
        </w:rPr>
      </w:pPr>
    </w:p>
    <w:p w14:paraId="6A358236" w14:textId="21D13101" w:rsidR="00D1213C" w:rsidRDefault="00D1213C" w:rsidP="00AA3AE9">
      <w:pPr>
        <w:rPr>
          <w:b/>
          <w:bCs/>
        </w:rPr>
      </w:pPr>
    </w:p>
    <w:p w14:paraId="7035FD64" w14:textId="77777777" w:rsidR="00D1213C" w:rsidRDefault="00D1213C" w:rsidP="00D1213C">
      <w:pPr>
        <w:ind w:left="36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14:paraId="6246DD49" w14:textId="38B9A36F" w:rsidR="00D1213C" w:rsidRPr="004F3CC5" w:rsidRDefault="00A97D9C" w:rsidP="00D1213C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proofErr w:type="spellStart"/>
      <w:r>
        <w:rPr>
          <w:color w:val="C45911" w:themeColor="accent2" w:themeShade="BF"/>
          <w:lang w:val="en-US"/>
        </w:rPr>
        <w:t>t</w:t>
      </w:r>
      <w:r w:rsidR="004A29F4">
        <w:rPr>
          <w:color w:val="C45911" w:themeColor="accent2" w:themeShade="BF"/>
          <w:lang w:val="en-US"/>
        </w:rPr>
        <w:t>axi_zones.</w:t>
      </w:r>
      <w:r>
        <w:rPr>
          <w:color w:val="C45911" w:themeColor="accent2" w:themeShade="BF"/>
          <w:lang w:val="en-US"/>
        </w:rPr>
        <w:t>dbf</w:t>
      </w:r>
      <w:proofErr w:type="spellEnd"/>
    </w:p>
    <w:p w14:paraId="53A43261" w14:textId="6E5978F4" w:rsidR="00D1213C" w:rsidRDefault="00A97D9C" w:rsidP="00D1213C">
      <w:pPr>
        <w:rPr>
          <w:color w:val="C45911" w:themeColor="accent2" w:themeShade="BF"/>
        </w:rPr>
      </w:pPr>
      <w:r>
        <w:rPr>
          <w:color w:val="C45911" w:themeColor="accent2" w:themeShade="BF"/>
        </w:rPr>
        <w:t>zona de taxis</w:t>
      </w:r>
      <w:r w:rsidR="00D1213C">
        <w:rPr>
          <w:color w:val="C45911" w:themeColor="accent2" w:themeShade="BF"/>
        </w:rPr>
        <w:t xml:space="preserve"> </w:t>
      </w:r>
      <w:r w:rsidR="00D1213C" w:rsidRPr="002A6FCC">
        <w:rPr>
          <w:color w:val="C45911" w:themeColor="accent2" w:themeShade="BF"/>
        </w:rPr>
        <w:sym w:font="Wingdings" w:char="F0E0"/>
      </w:r>
      <w:r w:rsidR="00D1213C">
        <w:rPr>
          <w:color w:val="C45911" w:themeColor="accent2" w:themeShade="BF"/>
        </w:rPr>
        <w:t xml:space="preserve"> </w:t>
      </w:r>
      <w:r>
        <w:rPr>
          <w:b/>
          <w:bCs/>
          <w:color w:val="C45911" w:themeColor="accent2" w:themeShade="BF"/>
        </w:rPr>
        <w:t>263</w:t>
      </w:r>
      <w:r w:rsidR="00D1213C">
        <w:rPr>
          <w:b/>
          <w:bCs/>
          <w:color w:val="C45911" w:themeColor="accent2" w:themeShade="BF"/>
        </w:rPr>
        <w:t xml:space="preserve"> </w:t>
      </w:r>
      <w:r w:rsidR="00D1213C" w:rsidRPr="002A6FCC">
        <w:rPr>
          <w:b/>
          <w:bCs/>
          <w:color w:val="C45911" w:themeColor="accent2" w:themeShade="BF"/>
        </w:rPr>
        <w:t>filas de datos</w:t>
      </w:r>
    </w:p>
    <w:p w14:paraId="5D2D8C8D" w14:textId="2752E722" w:rsidR="00D1213C" w:rsidRDefault="00D1213C" w:rsidP="00D1213C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limpios de </w:t>
      </w:r>
      <w:r w:rsidR="007171AB">
        <w:rPr>
          <w:color w:val="C45911" w:themeColor="accent2" w:themeShade="BF"/>
        </w:rPr>
        <w:t>zonas de taxis, no se encuentra ningún nulo.</w:t>
      </w:r>
    </w:p>
    <w:p w14:paraId="34107CDF" w14:textId="4AC7F76A" w:rsidR="00F27E38" w:rsidRPr="0083540A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83540A">
        <w:rPr>
          <w:b/>
          <w:bCs/>
        </w:rPr>
        <w:t>'</w:t>
      </w:r>
      <w:proofErr w:type="spellStart"/>
      <w:r w:rsidRPr="0083540A">
        <w:rPr>
          <w:b/>
          <w:bCs/>
        </w:rPr>
        <w:t>OBJECTID</w:t>
      </w:r>
      <w:proofErr w:type="spellEnd"/>
      <w:r w:rsidRPr="0083540A">
        <w:rPr>
          <w:b/>
          <w:bCs/>
        </w:rPr>
        <w:t xml:space="preserve">', </w:t>
      </w:r>
      <w:r w:rsidRPr="00F27E38">
        <w:rPr>
          <w:b/>
          <w:bCs/>
          <w:lang w:val="en-US"/>
        </w:rPr>
        <w:sym w:font="Wingdings" w:char="F0E0"/>
      </w:r>
      <w:r w:rsidRPr="0083540A">
        <w:rPr>
          <w:b/>
          <w:bCs/>
        </w:rPr>
        <w:t xml:space="preserve"> </w:t>
      </w:r>
      <w:r w:rsidR="0083540A" w:rsidRPr="0083540A">
        <w:rPr>
          <w:b/>
          <w:bCs/>
        </w:rPr>
        <w:t xml:space="preserve">Identificador único para cada fila del </w:t>
      </w:r>
      <w:proofErr w:type="spellStart"/>
      <w:r w:rsidR="0083540A" w:rsidRPr="0083540A">
        <w:rPr>
          <w:b/>
          <w:bCs/>
        </w:rPr>
        <w:t>dataset</w:t>
      </w:r>
      <w:proofErr w:type="spellEnd"/>
      <w:r w:rsidR="0083540A" w:rsidRPr="0083540A">
        <w:rPr>
          <w:b/>
          <w:bCs/>
        </w:rPr>
        <w:t xml:space="preserve">. Es </w:t>
      </w:r>
      <w:r w:rsidR="0083540A">
        <w:rPr>
          <w:b/>
          <w:bCs/>
        </w:rPr>
        <w:t>un</w:t>
      </w:r>
      <w:r w:rsidR="0083540A" w:rsidRPr="0083540A">
        <w:rPr>
          <w:b/>
          <w:bCs/>
        </w:rPr>
        <w:t xml:space="preserve"> número entero que sirv</w:t>
      </w:r>
      <w:r w:rsidR="0083540A">
        <w:rPr>
          <w:b/>
          <w:bCs/>
        </w:rPr>
        <w:t>e</w:t>
      </w:r>
      <w:r w:rsidR="0083540A" w:rsidRPr="0083540A">
        <w:rPr>
          <w:b/>
          <w:bCs/>
        </w:rPr>
        <w:t xml:space="preserve"> como clave primaria.</w:t>
      </w:r>
    </w:p>
    <w:p w14:paraId="68D3D567" w14:textId="6AE9AB6B" w:rsidR="00F27E38" w:rsidRPr="002C42D5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2C42D5">
        <w:rPr>
          <w:b/>
          <w:bCs/>
        </w:rPr>
        <w:t>'</w:t>
      </w:r>
      <w:proofErr w:type="spellStart"/>
      <w:r w:rsidRPr="002C42D5">
        <w:rPr>
          <w:b/>
          <w:bCs/>
        </w:rPr>
        <w:t>Shape_Leng</w:t>
      </w:r>
      <w:proofErr w:type="spellEnd"/>
      <w:r w:rsidRPr="002C42D5">
        <w:rPr>
          <w:b/>
          <w:bCs/>
        </w:rPr>
        <w:t xml:space="preserve">', </w:t>
      </w:r>
      <w:r w:rsidR="007637CB" w:rsidRPr="007637CB">
        <w:rPr>
          <w:b/>
          <w:bCs/>
          <w:lang w:val="en-US"/>
        </w:rPr>
        <w:sym w:font="Wingdings" w:char="F0E0"/>
      </w:r>
      <w:r w:rsidR="007637CB" w:rsidRPr="002C42D5">
        <w:rPr>
          <w:b/>
          <w:bCs/>
        </w:rPr>
        <w:t xml:space="preserve"> </w:t>
      </w:r>
      <w:r w:rsidR="002C42D5" w:rsidRPr="002C42D5">
        <w:rPr>
          <w:b/>
          <w:bCs/>
        </w:rPr>
        <w:t>representa la longitud de la forma o polígono que define la zona de taxi</w:t>
      </w:r>
      <w:r w:rsidR="002C42D5">
        <w:rPr>
          <w:b/>
          <w:bCs/>
        </w:rPr>
        <w:t xml:space="preserve">, las unidades de medida </w:t>
      </w:r>
      <w:r w:rsidR="00CD4ABA">
        <w:rPr>
          <w:b/>
          <w:bCs/>
        </w:rPr>
        <w:t xml:space="preserve">pueden ser consideradas en </w:t>
      </w:r>
      <w:r w:rsidR="005850A8">
        <w:rPr>
          <w:b/>
          <w:bCs/>
        </w:rPr>
        <w:t>(</w:t>
      </w:r>
      <w:r w:rsidR="00CD4ABA">
        <w:rPr>
          <w:b/>
          <w:bCs/>
        </w:rPr>
        <w:t>km</w:t>
      </w:r>
      <w:r w:rsidR="005850A8">
        <w:rPr>
          <w:b/>
          <w:bCs/>
        </w:rPr>
        <w:t>)</w:t>
      </w:r>
      <w:r w:rsidR="00CD4ABA">
        <w:rPr>
          <w:b/>
          <w:bCs/>
        </w:rPr>
        <w:t>.</w:t>
      </w:r>
    </w:p>
    <w:p w14:paraId="4539727A" w14:textId="3688038B" w:rsidR="00F27E38" w:rsidRPr="005850A8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5850A8">
        <w:rPr>
          <w:b/>
          <w:bCs/>
        </w:rPr>
        <w:t>'</w:t>
      </w:r>
      <w:proofErr w:type="spellStart"/>
      <w:r w:rsidRPr="005850A8">
        <w:rPr>
          <w:b/>
          <w:bCs/>
        </w:rPr>
        <w:t>Shape_Area</w:t>
      </w:r>
      <w:proofErr w:type="spellEnd"/>
      <w:r w:rsidRPr="005850A8">
        <w:rPr>
          <w:b/>
          <w:bCs/>
        </w:rPr>
        <w:t xml:space="preserve">', </w:t>
      </w:r>
      <w:r w:rsidR="00CD4ABA" w:rsidRPr="00CD4ABA">
        <w:rPr>
          <w:b/>
          <w:bCs/>
          <w:lang w:val="en-US"/>
        </w:rPr>
        <w:sym w:font="Wingdings" w:char="F0E0"/>
      </w:r>
      <w:r w:rsidR="005850A8" w:rsidRPr="005850A8">
        <w:rPr>
          <w:b/>
          <w:bCs/>
        </w:rPr>
        <w:t xml:space="preserve"> </w:t>
      </w:r>
      <w:r w:rsidR="005850A8" w:rsidRPr="005850A8">
        <w:rPr>
          <w:b/>
          <w:bCs/>
        </w:rPr>
        <w:t>representa el área de cada zona de taxi</w:t>
      </w:r>
      <w:r w:rsidR="005850A8">
        <w:rPr>
          <w:b/>
          <w:bCs/>
        </w:rPr>
        <w:t xml:space="preserve"> (km^2)</w:t>
      </w:r>
    </w:p>
    <w:p w14:paraId="63ECA6FF" w14:textId="36A7341E" w:rsidR="00F27E38" w:rsidRPr="005309B0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5309B0">
        <w:rPr>
          <w:b/>
          <w:bCs/>
        </w:rPr>
        <w:t>'</w:t>
      </w:r>
      <w:proofErr w:type="spellStart"/>
      <w:r w:rsidRPr="005309B0">
        <w:rPr>
          <w:b/>
          <w:bCs/>
        </w:rPr>
        <w:t>zone</w:t>
      </w:r>
      <w:proofErr w:type="spellEnd"/>
      <w:r w:rsidRPr="005309B0">
        <w:rPr>
          <w:b/>
          <w:bCs/>
        </w:rPr>
        <w:t xml:space="preserve">', </w:t>
      </w:r>
      <w:r w:rsidR="005850A8" w:rsidRPr="005850A8">
        <w:rPr>
          <w:b/>
          <w:bCs/>
          <w:lang w:val="en-US"/>
        </w:rPr>
        <w:sym w:font="Wingdings" w:char="F0E0"/>
      </w:r>
      <w:r w:rsidR="005B7386" w:rsidRPr="005309B0">
        <w:rPr>
          <w:b/>
          <w:bCs/>
        </w:rPr>
        <w:t xml:space="preserve"> </w:t>
      </w:r>
      <w:r w:rsidR="005309B0" w:rsidRPr="005309B0">
        <w:rPr>
          <w:b/>
          <w:bCs/>
        </w:rPr>
        <w:t>Zona de los t</w:t>
      </w:r>
      <w:r w:rsidR="005309B0">
        <w:rPr>
          <w:b/>
          <w:bCs/>
        </w:rPr>
        <w:t>axis</w:t>
      </w:r>
    </w:p>
    <w:p w14:paraId="667CC37D" w14:textId="2433BE7E" w:rsidR="00F27E38" w:rsidRPr="00565D28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565D28">
        <w:rPr>
          <w:b/>
          <w:bCs/>
        </w:rPr>
        <w:t>'</w:t>
      </w:r>
      <w:proofErr w:type="spellStart"/>
      <w:r w:rsidRPr="00565D28">
        <w:rPr>
          <w:b/>
          <w:bCs/>
        </w:rPr>
        <w:t>LocationID</w:t>
      </w:r>
      <w:proofErr w:type="spellEnd"/>
      <w:r w:rsidRPr="00565D28">
        <w:rPr>
          <w:b/>
          <w:bCs/>
        </w:rPr>
        <w:t>',</w:t>
      </w:r>
      <w:r w:rsidR="005309B0" w:rsidRPr="00565D28">
        <w:rPr>
          <w:b/>
          <w:bCs/>
        </w:rPr>
        <w:t xml:space="preserve"> </w:t>
      </w:r>
      <w:r w:rsidR="005309B0" w:rsidRPr="005309B0">
        <w:rPr>
          <w:b/>
          <w:bCs/>
          <w:lang w:val="en-US"/>
        </w:rPr>
        <w:sym w:font="Wingdings" w:char="F0E0"/>
      </w:r>
      <w:r w:rsidR="00565D28" w:rsidRPr="00565D28">
        <w:rPr>
          <w:b/>
          <w:bCs/>
        </w:rPr>
        <w:t>Identificador único de l</w:t>
      </w:r>
      <w:r w:rsidR="00565D28">
        <w:rPr>
          <w:b/>
          <w:bCs/>
        </w:rPr>
        <w:t xml:space="preserve">a ubicación (el mismo valor que el </w:t>
      </w:r>
      <w:proofErr w:type="spellStart"/>
      <w:r w:rsidR="00565D28">
        <w:rPr>
          <w:b/>
          <w:bCs/>
        </w:rPr>
        <w:t>OBJECTID</w:t>
      </w:r>
      <w:proofErr w:type="spellEnd"/>
      <w:r w:rsidR="00565D28">
        <w:rPr>
          <w:b/>
          <w:bCs/>
        </w:rPr>
        <w:t>)</w:t>
      </w:r>
    </w:p>
    <w:p w14:paraId="5B64764A" w14:textId="140A34EB" w:rsidR="00F27E38" w:rsidRDefault="00F27E38" w:rsidP="00F27E38">
      <w:pPr>
        <w:pStyle w:val="Prrafodelista"/>
        <w:numPr>
          <w:ilvl w:val="0"/>
          <w:numId w:val="9"/>
        </w:numPr>
        <w:rPr>
          <w:b/>
          <w:bCs/>
        </w:rPr>
      </w:pPr>
      <w:r w:rsidRPr="00F27E38">
        <w:rPr>
          <w:b/>
          <w:bCs/>
        </w:rPr>
        <w:t>'</w:t>
      </w:r>
      <w:proofErr w:type="spellStart"/>
      <w:r w:rsidRPr="00F27E38">
        <w:rPr>
          <w:b/>
          <w:bCs/>
        </w:rPr>
        <w:t>borough</w:t>
      </w:r>
      <w:proofErr w:type="spellEnd"/>
      <w:r w:rsidRPr="00F27E38">
        <w:rPr>
          <w:b/>
          <w:bCs/>
        </w:rPr>
        <w:t>'</w:t>
      </w:r>
      <w:r w:rsidR="00565D28">
        <w:rPr>
          <w:b/>
          <w:bCs/>
        </w:rPr>
        <w:t xml:space="preserve"> </w:t>
      </w:r>
      <w:r w:rsidR="00565D28" w:rsidRPr="00565D28">
        <w:rPr>
          <w:b/>
          <w:bCs/>
        </w:rPr>
        <w:sym w:font="Wingdings" w:char="F0E0"/>
      </w:r>
      <w:r w:rsidR="00565D28">
        <w:rPr>
          <w:b/>
          <w:bCs/>
        </w:rPr>
        <w:t xml:space="preserve"> Ciudad donde se encuentra la zona de taxis</w:t>
      </w:r>
    </w:p>
    <w:p w14:paraId="44D4F1D1" w14:textId="77777777" w:rsidR="00FD72C6" w:rsidRDefault="00FD72C6" w:rsidP="00FD72C6">
      <w:pPr>
        <w:rPr>
          <w:b/>
          <w:bCs/>
        </w:rPr>
      </w:pPr>
    </w:p>
    <w:p w14:paraId="0D42F2CD" w14:textId="77777777" w:rsidR="00FD72C6" w:rsidRPr="00FD72C6" w:rsidRDefault="00FD72C6" w:rsidP="00FD72C6">
      <w:pPr>
        <w:rPr>
          <w:b/>
          <w:bCs/>
        </w:rPr>
      </w:pPr>
    </w:p>
    <w:p w14:paraId="34CDB7B0" w14:textId="0290804B" w:rsidR="00A72CA3" w:rsidRPr="004F3CC5" w:rsidRDefault="003225FC" w:rsidP="00A72CA3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T</w:t>
      </w:r>
      <w:r w:rsidR="00A72CA3">
        <w:rPr>
          <w:color w:val="C45911" w:themeColor="accent2" w:themeShade="BF"/>
          <w:lang w:val="en-US"/>
        </w:rPr>
        <w:t>axi</w:t>
      </w:r>
      <w:r>
        <w:rPr>
          <w:color w:val="C45911" w:themeColor="accent2" w:themeShade="BF"/>
          <w:lang w:val="en-US"/>
        </w:rPr>
        <w:t>+_</w:t>
      </w:r>
      <w:r w:rsidR="00A72CA3">
        <w:rPr>
          <w:color w:val="C45911" w:themeColor="accent2" w:themeShade="BF"/>
          <w:lang w:val="en-US"/>
        </w:rPr>
        <w:t>zone</w:t>
      </w:r>
      <w:r>
        <w:rPr>
          <w:color w:val="C45911" w:themeColor="accent2" w:themeShade="BF"/>
          <w:lang w:val="en-US"/>
        </w:rPr>
        <w:t>_lookup.csv</w:t>
      </w:r>
    </w:p>
    <w:p w14:paraId="530CAF28" w14:textId="21B2E92B" w:rsidR="00A72CA3" w:rsidRDefault="00A72CA3" w:rsidP="00A72C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zona de taxis </w:t>
      </w:r>
      <w:r w:rsidRPr="002A6FCC">
        <w:rPr>
          <w:color w:val="C45911" w:themeColor="accent2" w:themeShade="BF"/>
        </w:rPr>
        <w:sym w:font="Wingdings" w:char="F0E0"/>
      </w:r>
      <w:r>
        <w:rPr>
          <w:color w:val="C45911" w:themeColor="accent2" w:themeShade="BF"/>
        </w:rPr>
        <w:t xml:space="preserve"> </w:t>
      </w:r>
      <w:r w:rsidR="009E77A8">
        <w:rPr>
          <w:b/>
          <w:bCs/>
          <w:color w:val="C45911" w:themeColor="accent2" w:themeShade="BF"/>
        </w:rPr>
        <w:t>265</w:t>
      </w:r>
      <w:r>
        <w:rPr>
          <w:b/>
          <w:bCs/>
          <w:color w:val="C45911" w:themeColor="accent2" w:themeShade="BF"/>
        </w:rPr>
        <w:t xml:space="preserve"> </w:t>
      </w:r>
      <w:r w:rsidRPr="002A6FCC">
        <w:rPr>
          <w:b/>
          <w:bCs/>
          <w:color w:val="C45911" w:themeColor="accent2" w:themeShade="BF"/>
        </w:rPr>
        <w:t>filas de datos</w:t>
      </w:r>
    </w:p>
    <w:p w14:paraId="28A871AA" w14:textId="6A06EA2A" w:rsidR="00A72CA3" w:rsidRDefault="00A72CA3" w:rsidP="00A72C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de zonas de taxis,</w:t>
      </w:r>
      <w:r w:rsidR="003F7B93">
        <w:rPr>
          <w:color w:val="C45911" w:themeColor="accent2" w:themeShade="BF"/>
        </w:rPr>
        <w:t xml:space="preserve"> tiene existencia de nulos</w:t>
      </w:r>
      <w:r>
        <w:rPr>
          <w:color w:val="C45911" w:themeColor="accent2" w:themeShade="BF"/>
        </w:rPr>
        <w:t>.</w:t>
      </w:r>
    </w:p>
    <w:p w14:paraId="422E22AB" w14:textId="26A192E3" w:rsidR="008F7097" w:rsidRPr="00432A3F" w:rsidRDefault="008F7097" w:rsidP="0030299A">
      <w:pPr>
        <w:pStyle w:val="Prrafodelista"/>
        <w:numPr>
          <w:ilvl w:val="0"/>
          <w:numId w:val="10"/>
        </w:numPr>
        <w:rPr>
          <w:b/>
          <w:bCs/>
        </w:rPr>
      </w:pPr>
      <w:r w:rsidRPr="00432A3F">
        <w:rPr>
          <w:b/>
          <w:bCs/>
        </w:rPr>
        <w:t>'</w:t>
      </w:r>
      <w:proofErr w:type="spellStart"/>
      <w:r w:rsidRPr="00432A3F">
        <w:rPr>
          <w:b/>
          <w:bCs/>
        </w:rPr>
        <w:t>LocationID</w:t>
      </w:r>
      <w:proofErr w:type="spellEnd"/>
      <w:r w:rsidRPr="00432A3F">
        <w:rPr>
          <w:b/>
          <w:bCs/>
        </w:rPr>
        <w:t xml:space="preserve">', </w:t>
      </w:r>
      <w:r w:rsidR="00DB6140" w:rsidRPr="00DB6140">
        <w:rPr>
          <w:b/>
          <w:bCs/>
          <w:lang w:val="en-US"/>
        </w:rPr>
        <w:sym w:font="Wingdings" w:char="F0E0"/>
      </w:r>
      <w:r w:rsidR="00DB6140" w:rsidRPr="00432A3F">
        <w:rPr>
          <w:b/>
          <w:bCs/>
        </w:rPr>
        <w:t xml:space="preserve"> </w:t>
      </w:r>
      <w:r w:rsidR="00432A3F" w:rsidRPr="00432A3F">
        <w:rPr>
          <w:b/>
          <w:bCs/>
        </w:rPr>
        <w:t>Identificador único para l</w:t>
      </w:r>
      <w:r w:rsidR="00432A3F">
        <w:rPr>
          <w:b/>
          <w:bCs/>
        </w:rPr>
        <w:t>a zona de taxis</w:t>
      </w:r>
    </w:p>
    <w:p w14:paraId="13BBDBCA" w14:textId="636633DF" w:rsidR="008F7097" w:rsidRPr="00E654B4" w:rsidRDefault="008F7097" w:rsidP="0030299A">
      <w:pPr>
        <w:pStyle w:val="Prrafodelista"/>
        <w:numPr>
          <w:ilvl w:val="0"/>
          <w:numId w:val="10"/>
        </w:numPr>
        <w:rPr>
          <w:b/>
          <w:bCs/>
        </w:rPr>
      </w:pPr>
      <w:r w:rsidRPr="00E654B4">
        <w:rPr>
          <w:b/>
          <w:bCs/>
        </w:rPr>
        <w:t>'</w:t>
      </w:r>
      <w:proofErr w:type="spellStart"/>
      <w:r w:rsidRPr="00E654B4">
        <w:rPr>
          <w:b/>
          <w:bCs/>
        </w:rPr>
        <w:t>Borough</w:t>
      </w:r>
      <w:proofErr w:type="spellEnd"/>
      <w:r w:rsidRPr="00E654B4">
        <w:rPr>
          <w:b/>
          <w:bCs/>
        </w:rPr>
        <w:t xml:space="preserve">', </w:t>
      </w:r>
      <w:r w:rsidR="00432A3F" w:rsidRPr="00432A3F">
        <w:rPr>
          <w:b/>
          <w:bCs/>
          <w:lang w:val="en-US"/>
        </w:rPr>
        <w:sym w:font="Wingdings" w:char="F0E0"/>
      </w:r>
      <w:r w:rsidR="00E654B4" w:rsidRPr="00E654B4">
        <w:rPr>
          <w:b/>
          <w:bCs/>
        </w:rPr>
        <w:t xml:space="preserve"> </w:t>
      </w:r>
      <w:r w:rsidR="00E654B4" w:rsidRPr="00E654B4">
        <w:rPr>
          <w:b/>
          <w:bCs/>
        </w:rPr>
        <w:t xml:space="preserve">Distrito o </w:t>
      </w:r>
      <w:r w:rsidR="00E654B4">
        <w:rPr>
          <w:b/>
          <w:bCs/>
        </w:rPr>
        <w:t>ciudad</w:t>
      </w:r>
      <w:r w:rsidR="00E654B4" w:rsidRPr="00E654B4">
        <w:rPr>
          <w:b/>
          <w:bCs/>
        </w:rPr>
        <w:t xml:space="preserve"> donde se encuentra la zona de taxis</w:t>
      </w:r>
    </w:p>
    <w:p w14:paraId="6FD6086F" w14:textId="1C55AAC1" w:rsidR="008F7097" w:rsidRPr="00E654B4" w:rsidRDefault="008F7097" w:rsidP="0030299A">
      <w:pPr>
        <w:pStyle w:val="Prrafodelista"/>
        <w:numPr>
          <w:ilvl w:val="0"/>
          <w:numId w:val="10"/>
        </w:numPr>
        <w:rPr>
          <w:b/>
          <w:bCs/>
        </w:rPr>
      </w:pPr>
      <w:r w:rsidRPr="00E654B4">
        <w:rPr>
          <w:b/>
          <w:bCs/>
        </w:rPr>
        <w:t>'</w:t>
      </w:r>
      <w:proofErr w:type="spellStart"/>
      <w:r w:rsidRPr="00E654B4">
        <w:rPr>
          <w:b/>
          <w:bCs/>
        </w:rPr>
        <w:t>Zone</w:t>
      </w:r>
      <w:proofErr w:type="spellEnd"/>
      <w:r w:rsidRPr="00E654B4">
        <w:rPr>
          <w:b/>
          <w:bCs/>
        </w:rPr>
        <w:t xml:space="preserve">', </w:t>
      </w:r>
      <w:r w:rsidR="00E654B4" w:rsidRPr="00E654B4">
        <w:rPr>
          <w:b/>
          <w:bCs/>
          <w:lang w:val="en-US"/>
        </w:rPr>
        <w:sym w:font="Wingdings" w:char="F0E0"/>
      </w:r>
      <w:r w:rsidR="00E654B4" w:rsidRPr="00E654B4">
        <w:rPr>
          <w:b/>
          <w:bCs/>
        </w:rPr>
        <w:t xml:space="preserve"> Nombre de la z</w:t>
      </w:r>
      <w:r w:rsidR="00E654B4">
        <w:rPr>
          <w:b/>
          <w:bCs/>
        </w:rPr>
        <w:t>ona de taxis</w:t>
      </w:r>
      <w:r w:rsidR="008F48C0">
        <w:rPr>
          <w:b/>
          <w:bCs/>
        </w:rPr>
        <w:t>, nombre de la zona donde dan servicio los taxis</w:t>
      </w:r>
    </w:p>
    <w:p w14:paraId="709FDCC1" w14:textId="72CE6DE8" w:rsidR="004E40E4" w:rsidRDefault="008F7097" w:rsidP="00AA3AE9">
      <w:pPr>
        <w:pStyle w:val="Prrafodelista"/>
        <w:numPr>
          <w:ilvl w:val="0"/>
          <w:numId w:val="10"/>
        </w:numPr>
        <w:rPr>
          <w:b/>
          <w:bCs/>
        </w:rPr>
      </w:pPr>
      <w:r w:rsidRPr="00BD5BBB">
        <w:rPr>
          <w:b/>
          <w:bCs/>
        </w:rPr>
        <w:t>'</w:t>
      </w:r>
      <w:proofErr w:type="spellStart"/>
      <w:r w:rsidRPr="00BD5BBB">
        <w:rPr>
          <w:b/>
          <w:bCs/>
        </w:rPr>
        <w:t>service_zone</w:t>
      </w:r>
      <w:proofErr w:type="spellEnd"/>
      <w:r w:rsidRPr="00BD5BBB">
        <w:rPr>
          <w:b/>
          <w:bCs/>
        </w:rPr>
        <w:t>'</w:t>
      </w:r>
      <w:r w:rsidR="00BD5BBB" w:rsidRPr="00BD5BBB">
        <w:rPr>
          <w:b/>
          <w:bCs/>
        </w:rPr>
        <w:t xml:space="preserve"> </w:t>
      </w:r>
      <w:r w:rsidR="00BD5BBB" w:rsidRPr="00BD5BBB">
        <w:rPr>
          <w:b/>
          <w:bCs/>
          <w:lang w:val="en-US"/>
        </w:rPr>
        <w:sym w:font="Wingdings" w:char="F0E0"/>
      </w:r>
      <w:r w:rsidR="00BD5BBB" w:rsidRPr="00BD5BBB">
        <w:rPr>
          <w:b/>
          <w:bCs/>
        </w:rPr>
        <w:t xml:space="preserve"> Zona de s</w:t>
      </w:r>
      <w:r w:rsidR="00BD5BBB">
        <w:rPr>
          <w:b/>
          <w:bCs/>
        </w:rPr>
        <w:t>ervicio</w:t>
      </w:r>
      <w:r w:rsidR="007A49AC">
        <w:rPr>
          <w:b/>
          <w:bCs/>
        </w:rPr>
        <w:t>, es la zona donde dan servicio los taxis</w:t>
      </w:r>
    </w:p>
    <w:p w14:paraId="34AEC8FB" w14:textId="77777777" w:rsidR="00C93CDC" w:rsidRDefault="00C93CDC" w:rsidP="00AA3AE9">
      <w:pPr>
        <w:rPr>
          <w:b/>
          <w:bCs/>
        </w:rPr>
      </w:pPr>
    </w:p>
    <w:p w14:paraId="72BE4C19" w14:textId="43EF52E3" w:rsidR="00C93CDC" w:rsidRPr="004F3CC5" w:rsidRDefault="00C93CDC" w:rsidP="00C93CDC">
      <w:pPr>
        <w:pStyle w:val="Prrafodelista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Vehicle Fuel Economy</w:t>
      </w:r>
      <w:r w:rsidR="003841D5">
        <w:rPr>
          <w:color w:val="C45911" w:themeColor="accent2" w:themeShade="BF"/>
          <w:lang w:val="en-US"/>
        </w:rPr>
        <w:t xml:space="preserve"> </w:t>
      </w:r>
      <w:r>
        <w:rPr>
          <w:color w:val="C45911" w:themeColor="accent2" w:themeShade="BF"/>
          <w:lang w:val="en-US"/>
        </w:rPr>
        <w:t>Data.csv</w:t>
      </w:r>
    </w:p>
    <w:p w14:paraId="097A5F09" w14:textId="2D8C4774" w:rsidR="00C93CDC" w:rsidRDefault="003841D5" w:rsidP="00C93CDC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Datos de </w:t>
      </w:r>
      <w:r w:rsidR="007718D8">
        <w:rPr>
          <w:color w:val="C45911" w:themeColor="accent2" w:themeShade="BF"/>
        </w:rPr>
        <w:t>economía del combustible del vehículo</w:t>
      </w:r>
      <w:r w:rsidR="00C93CDC">
        <w:rPr>
          <w:color w:val="C45911" w:themeColor="accent2" w:themeShade="BF"/>
        </w:rPr>
        <w:t xml:space="preserve"> </w:t>
      </w:r>
      <w:r w:rsidR="00C93CDC" w:rsidRPr="002A6FCC">
        <w:rPr>
          <w:color w:val="C45911" w:themeColor="accent2" w:themeShade="BF"/>
        </w:rPr>
        <w:sym w:font="Wingdings" w:char="F0E0"/>
      </w:r>
      <w:r w:rsidR="00C93CDC">
        <w:rPr>
          <w:color w:val="C45911" w:themeColor="accent2" w:themeShade="BF"/>
        </w:rPr>
        <w:t xml:space="preserve"> </w:t>
      </w:r>
      <w:r w:rsidR="007E59FB">
        <w:rPr>
          <w:b/>
          <w:bCs/>
          <w:color w:val="C45911" w:themeColor="accent2" w:themeShade="BF"/>
        </w:rPr>
        <w:t>44951</w:t>
      </w:r>
      <w:r w:rsidR="00C93CDC">
        <w:rPr>
          <w:b/>
          <w:bCs/>
          <w:color w:val="C45911" w:themeColor="accent2" w:themeShade="BF"/>
        </w:rPr>
        <w:t xml:space="preserve"> </w:t>
      </w:r>
      <w:r w:rsidR="00C93CDC" w:rsidRPr="002A6FCC">
        <w:rPr>
          <w:b/>
          <w:bCs/>
          <w:color w:val="C45911" w:themeColor="accent2" w:themeShade="BF"/>
        </w:rPr>
        <w:t>filas de datos</w:t>
      </w:r>
    </w:p>
    <w:p w14:paraId="369C8ACD" w14:textId="77777777" w:rsidR="00C93CDC" w:rsidRDefault="00C93CDC" w:rsidP="00C93CDC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Este </w:t>
      </w:r>
      <w:proofErr w:type="spellStart"/>
      <w:r>
        <w:rPr>
          <w:color w:val="C45911" w:themeColor="accent2" w:themeShade="BF"/>
        </w:rPr>
        <w:t>dataset</w:t>
      </w:r>
      <w:proofErr w:type="spellEnd"/>
      <w:r>
        <w:rPr>
          <w:color w:val="C45911" w:themeColor="accent2" w:themeShade="BF"/>
        </w:rPr>
        <w:t xml:space="preserve"> contiene los datos de zonas de taxis, tiene existencia de nulos.</w:t>
      </w:r>
    </w:p>
    <w:p w14:paraId="1965D58D" w14:textId="77777777" w:rsidR="00C93CDC" w:rsidRPr="00BD5BBB" w:rsidRDefault="00C93CDC" w:rsidP="00AA3AE9">
      <w:pPr>
        <w:rPr>
          <w:b/>
          <w:bCs/>
        </w:rPr>
      </w:pPr>
    </w:p>
    <w:p w14:paraId="0B040E50" w14:textId="792CD911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Year</w:t>
      </w:r>
      <w:proofErr w:type="spellEnd"/>
      <w:r w:rsidRPr="00546A9E">
        <w:rPr>
          <w:b/>
          <w:bCs/>
        </w:rPr>
        <w:t>': Año del vehículo (dato numérico)</w:t>
      </w:r>
    </w:p>
    <w:p w14:paraId="35A5BCCC" w14:textId="0775506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Manufacturer</w:t>
      </w:r>
      <w:proofErr w:type="spellEnd"/>
      <w:r w:rsidRPr="00546A9E">
        <w:rPr>
          <w:b/>
          <w:bCs/>
        </w:rPr>
        <w:t>': Fabricante del vehículo (cadena de texto)</w:t>
      </w:r>
    </w:p>
    <w:p w14:paraId="3248BE9E" w14:textId="2A2E5E25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Model</w:t>
      </w:r>
      <w:proofErr w:type="spellEnd"/>
      <w:r w:rsidRPr="00546A9E">
        <w:rPr>
          <w:b/>
          <w:bCs/>
        </w:rPr>
        <w:t>': Modelo del vehículo (cadena de texto)</w:t>
      </w:r>
    </w:p>
    <w:p w14:paraId="2BC58B71" w14:textId="0DBAE7B4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'barrels08': Consumo de petróleo en barriles por año (dato numérico)</w:t>
      </w:r>
    </w:p>
    <w:p w14:paraId="548331EF" w14:textId="25A78F9E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'charge240': Tiempo de carga para 240 millas (dato numérico)</w:t>
      </w:r>
    </w:p>
    <w:p w14:paraId="481F8D64" w14:textId="69FB39C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'city08': Eficiencia de combustible en ciudad en 2008 (dato numérico)</w:t>
      </w:r>
    </w:p>
    <w:p w14:paraId="7D8020EC" w14:textId="212BCFB3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'city08U': Eficiencia de combustible en ciudad en 2008 (unidad no especificada) (dato numérico)</w:t>
      </w:r>
    </w:p>
    <w:p w14:paraId="377BF7A5" w14:textId="7AC9ACA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cityE</w:t>
      </w:r>
      <w:proofErr w:type="spellEnd"/>
      <w:r w:rsidRPr="00546A9E">
        <w:rPr>
          <w:b/>
          <w:bCs/>
        </w:rPr>
        <w:t>': Eficiencia de combustible en ciudad (dato numérico)</w:t>
      </w:r>
    </w:p>
    <w:p w14:paraId="29D83CCD" w14:textId="21A7CA70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'co2': Emisiones de CO2 (dato numérico)</w:t>
      </w:r>
    </w:p>
    <w:p w14:paraId="67A13F5D" w14:textId="5D810FE0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'co2A': Emisiones de CO2 (dato numérico)</w:t>
      </w:r>
    </w:p>
    <w:p w14:paraId="3008CA26" w14:textId="74066579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lastRenderedPageBreak/>
        <w:t>'co2TailpipeGpm': Emisiones de CO2 por milla (dato numérico)</w:t>
      </w:r>
    </w:p>
    <w:p w14:paraId="5C3FD4D7" w14:textId="38C84EE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'comb08': Eficiencia de combustible combinada en 2008 (dato numérico)</w:t>
      </w:r>
    </w:p>
    <w:p w14:paraId="17D52F6C" w14:textId="225B2E2E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'comb08U': Eficiencia de combustible combinada en 2008 (unidad no especificada) (dato numérico)</w:t>
      </w:r>
    </w:p>
    <w:p w14:paraId="68890A9D" w14:textId="6225F9CD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combE</w:t>
      </w:r>
      <w:proofErr w:type="spellEnd"/>
      <w:r w:rsidRPr="00546A9E">
        <w:rPr>
          <w:b/>
          <w:bCs/>
        </w:rPr>
        <w:t>': Eficiencia de combustible combinada (dato numérico)</w:t>
      </w:r>
    </w:p>
    <w:p w14:paraId="6C6914B4" w14:textId="099FB3A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cylinders</w:t>
      </w:r>
      <w:proofErr w:type="spellEnd"/>
      <w:r w:rsidRPr="00546A9E">
        <w:rPr>
          <w:b/>
          <w:bCs/>
        </w:rPr>
        <w:t>': Número de cilindros del motor (dato numérico)</w:t>
      </w:r>
    </w:p>
    <w:p w14:paraId="164C3E45" w14:textId="235AAC83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displ</w:t>
      </w:r>
      <w:proofErr w:type="spellEnd"/>
      <w:r w:rsidRPr="00546A9E">
        <w:rPr>
          <w:b/>
          <w:bCs/>
        </w:rPr>
        <w:t>': Desplazamiento del motor (dato numérico)</w:t>
      </w:r>
    </w:p>
    <w:p w14:paraId="05FDA0BB" w14:textId="72E9286F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'drive': Tipo de tracción (cadena de texto)</w:t>
      </w:r>
    </w:p>
    <w:p w14:paraId="6E0BDA3B" w14:textId="63EA538B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engId</w:t>
      </w:r>
      <w:proofErr w:type="spellEnd"/>
      <w:r w:rsidRPr="00546A9E">
        <w:rPr>
          <w:b/>
          <w:bCs/>
        </w:rPr>
        <w:t>': Identificador del motor (dato numérico)</w:t>
      </w:r>
    </w:p>
    <w:p w14:paraId="57C00165" w14:textId="76074A39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eng_dscr</w:t>
      </w:r>
      <w:proofErr w:type="spellEnd"/>
      <w:r w:rsidRPr="00546A9E">
        <w:rPr>
          <w:b/>
          <w:bCs/>
        </w:rPr>
        <w:t>': Descripción del motor (cadena de texto)</w:t>
      </w:r>
    </w:p>
    <w:p w14:paraId="7C02522F" w14:textId="5E8A6C4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feScore</w:t>
      </w:r>
      <w:proofErr w:type="spellEnd"/>
      <w:r w:rsidRPr="00546A9E">
        <w:rPr>
          <w:b/>
          <w:bCs/>
        </w:rPr>
        <w:t>': Puntuación de eficiencia de combustible (dato numérico)</w:t>
      </w:r>
    </w:p>
    <w:p w14:paraId="0017D4C2" w14:textId="5B0AAAB2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'fuelCost08': Costo del combustible en 2008 (dato numérico)</w:t>
      </w:r>
    </w:p>
    <w:p w14:paraId="2D49B75F" w14:textId="0D9700B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‘</w:t>
      </w:r>
      <w:proofErr w:type="spellStart"/>
      <w:r w:rsidRPr="00546A9E">
        <w:rPr>
          <w:b/>
          <w:bCs/>
        </w:rPr>
        <w:t>fuelType</w:t>
      </w:r>
      <w:proofErr w:type="spellEnd"/>
      <w:r w:rsidRPr="00546A9E">
        <w:rPr>
          <w:b/>
          <w:bCs/>
        </w:rPr>
        <w:t>': Tipo de combustible (cadena de texto)</w:t>
      </w:r>
    </w:p>
    <w:p w14:paraId="000C8764" w14:textId="66C18CA1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'fuelType1': Tipo de combustible (cadena de texto)</w:t>
      </w:r>
    </w:p>
    <w:p w14:paraId="7BB2BA33" w14:textId="00BC96AD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ghgScore</w:t>
      </w:r>
      <w:proofErr w:type="spellEnd"/>
      <w:r w:rsidRPr="00546A9E">
        <w:rPr>
          <w:b/>
          <w:bCs/>
        </w:rPr>
        <w:t>': Puntuación de emisiones de gases de efecto invernadero (dato numérico)</w:t>
      </w:r>
    </w:p>
    <w:p w14:paraId="129E438C" w14:textId="28D825A6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ghgScoreA</w:t>
      </w:r>
      <w:proofErr w:type="spellEnd"/>
      <w:r w:rsidRPr="00546A9E">
        <w:rPr>
          <w:b/>
          <w:bCs/>
        </w:rPr>
        <w:t>': Puntuación de emisiones de gases de efecto invernadero (dato numérico)</w:t>
      </w:r>
    </w:p>
    <w:p w14:paraId="5C920D47" w14:textId="07109D51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'highway08': Eficiencia de combustible en carretera en 2008 (dato numérico)</w:t>
      </w:r>
    </w:p>
    <w:p w14:paraId="6A143834" w14:textId="6FB9B500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'highway08U': Eficiencia de combustible en carretera en 2008 (unidad no especificada) (dato numérico)</w:t>
      </w:r>
    </w:p>
    <w:p w14:paraId="24BD13CF" w14:textId="2A87BA5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VClass</w:t>
      </w:r>
      <w:proofErr w:type="spellEnd"/>
      <w:r w:rsidRPr="00546A9E">
        <w:rPr>
          <w:b/>
          <w:bCs/>
        </w:rPr>
        <w:t>': Clase de vehículo (cadena de texto)</w:t>
      </w:r>
    </w:p>
    <w:p w14:paraId="04ADBBC7" w14:textId="529B63D2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highwayE</w:t>
      </w:r>
      <w:proofErr w:type="spellEnd"/>
      <w:r w:rsidRPr="00546A9E">
        <w:rPr>
          <w:b/>
          <w:bCs/>
        </w:rPr>
        <w:t>': Eficiencia de combustible en carretera (dato numérico)</w:t>
      </w:r>
    </w:p>
    <w:p w14:paraId="18097106" w14:textId="6A99E5F7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hlv</w:t>
      </w:r>
      <w:proofErr w:type="spellEnd"/>
      <w:r w:rsidRPr="00546A9E">
        <w:rPr>
          <w:b/>
          <w:bCs/>
        </w:rPr>
        <w:t>': Altura del vehículo (dato numérico)</w:t>
      </w:r>
    </w:p>
    <w:p w14:paraId="3D41C1B4" w14:textId="49687A92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hpv</w:t>
      </w:r>
      <w:proofErr w:type="spellEnd"/>
      <w:r w:rsidRPr="00546A9E">
        <w:rPr>
          <w:b/>
          <w:bCs/>
        </w:rPr>
        <w:t>': Peso del vehículo (dato numérico)</w:t>
      </w:r>
    </w:p>
    <w:p w14:paraId="1EB0FE05" w14:textId="43EB6B00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'id': Identificador único del vehículo (dato numérico)</w:t>
      </w:r>
    </w:p>
    <w:p w14:paraId="070DC150" w14:textId="564883AB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'lv2': Nivel 2 de emisiones (dato numérico)</w:t>
      </w:r>
    </w:p>
    <w:p w14:paraId="35BDD615" w14:textId="32A682E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'lv4': Nivel 4 de emisiones (dato numérico)</w:t>
      </w:r>
    </w:p>
    <w:p w14:paraId="4ECAAA10" w14:textId="7DF30A5C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mpgData</w:t>
      </w:r>
      <w:proofErr w:type="spellEnd"/>
      <w:r w:rsidRPr="00546A9E">
        <w:rPr>
          <w:b/>
          <w:bCs/>
        </w:rPr>
        <w:t>': Datos de eficiencia de combustible en millas por galón (dato numérico)</w:t>
      </w:r>
    </w:p>
    <w:p w14:paraId="4FEAF7C3" w14:textId="7997A2B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'pv2': Nivel 2 de emisiones de partículas (dato numérico)</w:t>
      </w:r>
    </w:p>
    <w:p w14:paraId="042FC66A" w14:textId="70F93DA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'pv4': Nivel 4 de emisiones de partículas (dato numérico)</w:t>
      </w:r>
    </w:p>
    <w:p w14:paraId="37DB8A6E" w14:textId="0EAE960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range</w:t>
      </w:r>
      <w:proofErr w:type="spellEnd"/>
      <w:r w:rsidRPr="00546A9E">
        <w:rPr>
          <w:b/>
          <w:bCs/>
        </w:rPr>
        <w:t>': Rango de autonomía del vehículo (dato numérico)</w:t>
      </w:r>
    </w:p>
    <w:p w14:paraId="7C5A6118" w14:textId="40C91799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rangeCity</w:t>
      </w:r>
      <w:proofErr w:type="spellEnd"/>
      <w:r w:rsidRPr="00546A9E">
        <w:rPr>
          <w:b/>
          <w:bCs/>
        </w:rPr>
        <w:t>': Rango de autonomía en ciudad (dato numérico)</w:t>
      </w:r>
    </w:p>
    <w:p w14:paraId="324BCC55" w14:textId="3C853C64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rangeHwy</w:t>
      </w:r>
      <w:proofErr w:type="spellEnd"/>
      <w:r w:rsidRPr="00546A9E">
        <w:rPr>
          <w:b/>
          <w:bCs/>
        </w:rPr>
        <w:t>': Rango de autonomía en carretera (dato numérico)</w:t>
      </w:r>
    </w:p>
    <w:p w14:paraId="20EAA109" w14:textId="71883A6B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trany</w:t>
      </w:r>
      <w:proofErr w:type="spellEnd"/>
      <w:r w:rsidRPr="00546A9E">
        <w:rPr>
          <w:b/>
          <w:bCs/>
        </w:rPr>
        <w:t>': Tipo de transmisión (cadena de texto)</w:t>
      </w:r>
    </w:p>
    <w:p w14:paraId="6430AD09" w14:textId="648D019E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UCity</w:t>
      </w:r>
      <w:proofErr w:type="spellEnd"/>
      <w:r w:rsidRPr="00546A9E">
        <w:rPr>
          <w:b/>
          <w:bCs/>
        </w:rPr>
        <w:t>': Eficiencia de combustible en ciudad (unidad no especificada) (dato numérico)</w:t>
      </w:r>
    </w:p>
    <w:p w14:paraId="3A6B1926" w14:textId="69553459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UHighway</w:t>
      </w:r>
      <w:proofErr w:type="spellEnd"/>
      <w:r w:rsidRPr="00546A9E">
        <w:rPr>
          <w:b/>
          <w:bCs/>
        </w:rPr>
        <w:t>': Eficiencia de combustible en carretera (unidad no especificada) (dato numérico)</w:t>
      </w:r>
    </w:p>
    <w:p w14:paraId="39B08957" w14:textId="022E3A08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youSaveSpend</w:t>
      </w:r>
      <w:proofErr w:type="spellEnd"/>
      <w:r w:rsidRPr="00546A9E">
        <w:rPr>
          <w:b/>
          <w:bCs/>
        </w:rPr>
        <w:t>': Ahorro o gasto de combustible (dato numérico)</w:t>
      </w:r>
    </w:p>
    <w:p w14:paraId="4491B3D5" w14:textId="7891FF0E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atvType</w:t>
      </w:r>
      <w:proofErr w:type="spellEnd"/>
      <w:r w:rsidRPr="00546A9E">
        <w:rPr>
          <w:b/>
          <w:bCs/>
        </w:rPr>
        <w:t>': Tipo de vehículo todo terreno (cadena de texto)</w:t>
      </w:r>
    </w:p>
    <w:p w14:paraId="24ACDB6E" w14:textId="5374CEDA" w:rsidR="00546A9E" w:rsidRP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evMotor</w:t>
      </w:r>
      <w:proofErr w:type="spellEnd"/>
      <w:r w:rsidRPr="00546A9E">
        <w:rPr>
          <w:b/>
          <w:bCs/>
        </w:rPr>
        <w:t>': Tipo de motor eléctrico (cadena de texto)</w:t>
      </w:r>
    </w:p>
    <w:p w14:paraId="166AD7C4" w14:textId="2576E1D2" w:rsidR="00546A9E" w:rsidRDefault="00546A9E" w:rsidP="00546A9E">
      <w:pPr>
        <w:pStyle w:val="Prrafodelista"/>
        <w:numPr>
          <w:ilvl w:val="0"/>
          <w:numId w:val="11"/>
        </w:numPr>
        <w:rPr>
          <w:b/>
          <w:bCs/>
        </w:rPr>
      </w:pPr>
      <w:r w:rsidRPr="00546A9E">
        <w:rPr>
          <w:b/>
          <w:bCs/>
        </w:rPr>
        <w:t>'</w:t>
      </w:r>
      <w:proofErr w:type="spellStart"/>
      <w:r w:rsidRPr="00546A9E">
        <w:rPr>
          <w:b/>
          <w:bCs/>
        </w:rPr>
        <w:t>mfrCode</w:t>
      </w:r>
      <w:proofErr w:type="spellEnd"/>
      <w:r w:rsidRPr="00546A9E">
        <w:rPr>
          <w:b/>
          <w:bCs/>
        </w:rPr>
        <w:t>': Código del fabricante (dato numérico)</w:t>
      </w:r>
    </w:p>
    <w:p w14:paraId="69E7DE1B" w14:textId="275F1710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'c240Dscr': Descripción de la carga para 240 millas (cadena de texto)</w:t>
      </w:r>
    </w:p>
    <w:p w14:paraId="7F40ABCA" w14:textId="0465943B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'charge240b': Tiempo de carga para 240 millas (dato numérico)</w:t>
      </w:r>
    </w:p>
    <w:p w14:paraId="6F0B597E" w14:textId="23C9B2FF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‘</w:t>
      </w:r>
      <w:r w:rsidRPr="00D9366B">
        <w:rPr>
          <w:b/>
          <w:bCs/>
        </w:rPr>
        <w:t>c240bDscr': Descripción de la carga para 240 millas (cadena de texto)</w:t>
      </w:r>
    </w:p>
    <w:p w14:paraId="21753362" w14:textId="483CB165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</w:t>
      </w:r>
      <w:proofErr w:type="spellStart"/>
      <w:r w:rsidRPr="00D9366B">
        <w:rPr>
          <w:b/>
          <w:bCs/>
        </w:rPr>
        <w:t>createdOn</w:t>
      </w:r>
      <w:proofErr w:type="spellEnd"/>
      <w:r w:rsidRPr="00D9366B">
        <w:rPr>
          <w:b/>
          <w:bCs/>
        </w:rPr>
        <w:t>': Fecha de creación del registro (dato de fecha)</w:t>
      </w:r>
    </w:p>
    <w:p w14:paraId="2840ECC7" w14:textId="7FFDA749" w:rsidR="00D9366B" w:rsidRPr="00D9366B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</w:t>
      </w:r>
      <w:proofErr w:type="spellStart"/>
      <w:r w:rsidRPr="00D9366B">
        <w:rPr>
          <w:b/>
          <w:bCs/>
        </w:rPr>
        <w:t>modifiedOn</w:t>
      </w:r>
      <w:proofErr w:type="spellEnd"/>
      <w:r w:rsidRPr="00D9366B">
        <w:rPr>
          <w:b/>
          <w:bCs/>
        </w:rPr>
        <w:t>': Fecha de modificación del registro (dato de fecha)</w:t>
      </w:r>
    </w:p>
    <w:p w14:paraId="1E6A3B1A" w14:textId="1F928A35" w:rsidR="00D9366B" w:rsidRPr="00546A9E" w:rsidRDefault="00D9366B" w:rsidP="00D9366B">
      <w:pPr>
        <w:pStyle w:val="Prrafodelista"/>
        <w:numPr>
          <w:ilvl w:val="0"/>
          <w:numId w:val="11"/>
        </w:numPr>
        <w:rPr>
          <w:b/>
          <w:bCs/>
        </w:rPr>
      </w:pPr>
      <w:r w:rsidRPr="00D9366B">
        <w:rPr>
          <w:b/>
          <w:bCs/>
        </w:rPr>
        <w:t>'</w:t>
      </w:r>
      <w:proofErr w:type="spellStart"/>
      <w:r w:rsidRPr="00D9366B">
        <w:rPr>
          <w:b/>
          <w:bCs/>
        </w:rPr>
        <w:t>startStop</w:t>
      </w:r>
      <w:proofErr w:type="spellEnd"/>
      <w:r w:rsidRPr="00D9366B">
        <w:rPr>
          <w:b/>
          <w:bCs/>
        </w:rPr>
        <w:t>': Tecnología de arranque y parada del motor (cadena de texto)</w:t>
      </w:r>
    </w:p>
    <w:p w14:paraId="44FB9ED5" w14:textId="04093B55" w:rsidR="004E40E4" w:rsidRPr="00BD5BBB" w:rsidRDefault="004E40E4" w:rsidP="00AA3AE9">
      <w:pPr>
        <w:rPr>
          <w:b/>
          <w:bCs/>
        </w:rPr>
      </w:pPr>
    </w:p>
    <w:p w14:paraId="7135D935" w14:textId="39DAC256" w:rsidR="004E40E4" w:rsidRPr="00BD5BBB" w:rsidRDefault="004E40E4" w:rsidP="00AA3AE9">
      <w:pPr>
        <w:rPr>
          <w:b/>
          <w:bCs/>
        </w:rPr>
      </w:pPr>
    </w:p>
    <w:p w14:paraId="185E2F4B" w14:textId="7048FFBF" w:rsidR="004E40E4" w:rsidRPr="00BD5BBB" w:rsidRDefault="004E40E4" w:rsidP="00AA3AE9">
      <w:pPr>
        <w:rPr>
          <w:b/>
          <w:bCs/>
        </w:rPr>
      </w:pPr>
    </w:p>
    <w:p w14:paraId="3B8848BC" w14:textId="765B21FF" w:rsidR="004E40E4" w:rsidRPr="00BD5BBB" w:rsidRDefault="004E40E4" w:rsidP="00AA3AE9">
      <w:pPr>
        <w:rPr>
          <w:b/>
          <w:bCs/>
        </w:rPr>
      </w:pPr>
    </w:p>
    <w:p w14:paraId="21341B57" w14:textId="67099B11" w:rsidR="004E40E4" w:rsidRPr="00BD5BBB" w:rsidRDefault="004E40E4" w:rsidP="00AA3AE9">
      <w:pPr>
        <w:rPr>
          <w:b/>
          <w:bCs/>
        </w:rPr>
      </w:pPr>
    </w:p>
    <w:p w14:paraId="768EB96F" w14:textId="5C6CC47E" w:rsidR="004E40E4" w:rsidRPr="00BD5BBB" w:rsidRDefault="004E40E4" w:rsidP="00AA3AE9">
      <w:pPr>
        <w:rPr>
          <w:b/>
          <w:bCs/>
        </w:rPr>
      </w:pPr>
    </w:p>
    <w:p w14:paraId="53BB08A3" w14:textId="7959D275" w:rsidR="004E40E4" w:rsidRPr="00BD5BBB" w:rsidRDefault="004E40E4" w:rsidP="00AA3AE9">
      <w:pPr>
        <w:rPr>
          <w:b/>
          <w:bCs/>
        </w:rPr>
      </w:pPr>
    </w:p>
    <w:p w14:paraId="05EBDB7A" w14:textId="444F8C4B" w:rsidR="00A20CDB" w:rsidRPr="00BD5BBB" w:rsidRDefault="00A20CDB" w:rsidP="00AA3AE9">
      <w:pPr>
        <w:rPr>
          <w:b/>
          <w:bCs/>
        </w:rPr>
      </w:pPr>
    </w:p>
    <w:p w14:paraId="3AC60332" w14:textId="597568DC" w:rsidR="00A20CDB" w:rsidRPr="00BD5BBB" w:rsidRDefault="00A20CDB" w:rsidP="00AA3AE9">
      <w:pPr>
        <w:rPr>
          <w:b/>
          <w:bCs/>
        </w:rPr>
      </w:pPr>
    </w:p>
    <w:p w14:paraId="084495A5" w14:textId="4A2D86A0" w:rsidR="00A20CDB" w:rsidRPr="00BD5BBB" w:rsidRDefault="00A20CDB" w:rsidP="00AA3AE9">
      <w:pPr>
        <w:rPr>
          <w:b/>
          <w:bCs/>
        </w:rPr>
      </w:pPr>
    </w:p>
    <w:p w14:paraId="4F927DFE" w14:textId="41F85942" w:rsidR="00A20CDB" w:rsidRPr="00BD5BBB" w:rsidRDefault="00A20CDB" w:rsidP="00AA3AE9">
      <w:pPr>
        <w:rPr>
          <w:b/>
          <w:bCs/>
        </w:rPr>
      </w:pPr>
    </w:p>
    <w:p w14:paraId="6F85069A" w14:textId="5D5B22AD" w:rsidR="00A20CDB" w:rsidRPr="00BD5BBB" w:rsidRDefault="00A20CDB" w:rsidP="00AA3AE9">
      <w:pPr>
        <w:rPr>
          <w:b/>
          <w:bCs/>
        </w:rPr>
      </w:pPr>
    </w:p>
    <w:p w14:paraId="0C4E33DF" w14:textId="2F28B081" w:rsidR="00A20CDB" w:rsidRPr="00BD5BBB" w:rsidRDefault="00A20CDB" w:rsidP="00AA3AE9">
      <w:pPr>
        <w:rPr>
          <w:b/>
          <w:bCs/>
        </w:rPr>
      </w:pPr>
    </w:p>
    <w:p w14:paraId="47080B12" w14:textId="1A9D92F3" w:rsidR="00A20CDB" w:rsidRPr="00BD5BBB" w:rsidRDefault="00A20CDB" w:rsidP="00AA3AE9">
      <w:pPr>
        <w:rPr>
          <w:b/>
          <w:bCs/>
        </w:rPr>
      </w:pPr>
    </w:p>
    <w:p w14:paraId="2A1B2CDA" w14:textId="6F945FFD" w:rsidR="00A20CDB" w:rsidRPr="00BD5BBB" w:rsidRDefault="00A20CDB" w:rsidP="00AA3AE9">
      <w:pPr>
        <w:rPr>
          <w:b/>
          <w:bCs/>
        </w:rPr>
      </w:pPr>
    </w:p>
    <w:p w14:paraId="2A3360FA" w14:textId="77777777" w:rsidR="00A20CDB" w:rsidRPr="00BD5BBB" w:rsidRDefault="00A20CDB" w:rsidP="00AA3AE9">
      <w:pPr>
        <w:rPr>
          <w:b/>
          <w:bCs/>
        </w:rPr>
      </w:pPr>
    </w:p>
    <w:p w14:paraId="4D82BFA0" w14:textId="77777777" w:rsidR="004E40E4" w:rsidRPr="00BD5BBB" w:rsidRDefault="004E40E4" w:rsidP="00AA3AE9">
      <w:pPr>
        <w:rPr>
          <w:b/>
          <w:bCs/>
        </w:rPr>
      </w:pPr>
    </w:p>
    <w:p w14:paraId="447DAC56" w14:textId="24492A19" w:rsidR="00AA3AE9" w:rsidRPr="00BD5BBB" w:rsidRDefault="00AA3AE9" w:rsidP="00AA3AE9">
      <w:pPr>
        <w:rPr>
          <w:b/>
          <w:bCs/>
        </w:rPr>
      </w:pPr>
    </w:p>
    <w:p w14:paraId="32009884" w14:textId="490C2EDE" w:rsidR="00232C71" w:rsidRDefault="00232C71" w:rsidP="00AA3AE9">
      <w:pPr>
        <w:rPr>
          <w:b/>
          <w:bCs/>
        </w:rPr>
      </w:pPr>
      <w:r>
        <w:rPr>
          <w:b/>
          <w:bCs/>
        </w:rPr>
        <w:t>28/08/2024</w:t>
      </w:r>
    </w:p>
    <w:p w14:paraId="25E0C62B" w14:textId="183E8853" w:rsidR="00AA3AE9" w:rsidRDefault="00AA3AE9" w:rsidP="00AA3AE9">
      <w:pPr>
        <w:rPr>
          <w:b/>
          <w:bCs/>
        </w:rPr>
      </w:pPr>
      <w:r>
        <w:rPr>
          <w:b/>
          <w:bCs/>
        </w:rPr>
        <w:t>Entregables del proyecto:</w:t>
      </w:r>
    </w:p>
    <w:p w14:paraId="24A2E10C" w14:textId="50D247CC" w:rsidR="00AA3AE9" w:rsidRDefault="00232C71" w:rsidP="00AA3AE9">
      <w:pPr>
        <w:rPr>
          <w:b/>
          <w:bCs/>
        </w:rPr>
      </w:pPr>
      <w:r>
        <w:rPr>
          <w:b/>
          <w:bCs/>
        </w:rPr>
        <w:t>Próxima</w:t>
      </w:r>
      <w:r w:rsidR="00AA3AE9">
        <w:rPr>
          <w:b/>
          <w:bCs/>
        </w:rPr>
        <w:t xml:space="preserve"> Semana</w:t>
      </w:r>
      <w:r>
        <w:rPr>
          <w:b/>
          <w:bCs/>
        </w:rPr>
        <w:t xml:space="preserve"> </w:t>
      </w:r>
    </w:p>
    <w:p w14:paraId="60A41FFB" w14:textId="736EE45F" w:rsidR="00AA3AE9" w:rsidRDefault="00232C71" w:rsidP="00232C71">
      <w:pPr>
        <w:pStyle w:val="Prrafodelista"/>
        <w:numPr>
          <w:ilvl w:val="0"/>
          <w:numId w:val="6"/>
        </w:numPr>
        <w:rPr>
          <w:b/>
          <w:bCs/>
        </w:rPr>
      </w:pPr>
      <w:r w:rsidRPr="00232C71">
        <w:rPr>
          <w:b/>
          <w:bCs/>
        </w:rPr>
        <w:t xml:space="preserve">Cliente objetivo bien definido </w:t>
      </w:r>
    </w:p>
    <w:p w14:paraId="003BF5AB" w14:textId="682A42AB" w:rsidR="00232C71" w:rsidRDefault="00232C71" w:rsidP="00232C7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Pipeline de las herramientas </w:t>
      </w:r>
    </w:p>
    <w:p w14:paraId="384C8019" w14:textId="1940E6BC" w:rsidR="00232C71" w:rsidRDefault="00232C71" w:rsidP="00232C7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3 </w:t>
      </w:r>
      <w:proofErr w:type="spellStart"/>
      <w:r>
        <w:rPr>
          <w:b/>
          <w:bCs/>
        </w:rPr>
        <w:t>KPIs</w:t>
      </w:r>
      <w:proofErr w:type="spellEnd"/>
      <w:r>
        <w:rPr>
          <w:b/>
          <w:bCs/>
        </w:rPr>
        <w:t xml:space="preserve"> bien definidos (medibles, limitados)</w:t>
      </w:r>
    </w:p>
    <w:p w14:paraId="69E07902" w14:textId="599F34B7" w:rsidR="00232C71" w:rsidRDefault="00232C71" w:rsidP="00232C7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Diagrama de Gantt bien definido del inicio al final </w:t>
      </w:r>
    </w:p>
    <w:p w14:paraId="0E999088" w14:textId="56F5BA6C" w:rsidR="00232C71" w:rsidRDefault="00232C71" w:rsidP="00232C7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EDA desarrollado con tipos de datos faltantes, nulos, faltantes, duplicados, </w:t>
      </w:r>
      <w:proofErr w:type="spellStart"/>
      <w:r>
        <w:rPr>
          <w:b/>
          <w:bCs/>
        </w:rPr>
        <w:t>outliers</w:t>
      </w:r>
      <w:proofErr w:type="spellEnd"/>
      <w:r>
        <w:rPr>
          <w:b/>
          <w:bCs/>
        </w:rPr>
        <w:t xml:space="preserve">, distribución, diccionario de datos,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integrados. (sonidos, calidad del aire).</w:t>
      </w:r>
    </w:p>
    <w:p w14:paraId="2BFDA4AA" w14:textId="234CD16A" w:rsidR="00232C71" w:rsidRPr="005D37B8" w:rsidRDefault="00232C71" w:rsidP="00232C71">
      <w:pPr>
        <w:pStyle w:val="Prrafodelista"/>
        <w:numPr>
          <w:ilvl w:val="0"/>
          <w:numId w:val="6"/>
        </w:numPr>
        <w:rPr>
          <w:b/>
          <w:bCs/>
        </w:rPr>
      </w:pPr>
      <w:r w:rsidRPr="005D37B8">
        <w:rPr>
          <w:b/>
          <w:bCs/>
        </w:rPr>
        <w:t xml:space="preserve">Presentación estructurada (Duración entre 15 y 20 min), introducirse uno a otro muy visual, estética y clara, los 5 integrantes hablamos, </w:t>
      </w:r>
    </w:p>
    <w:p w14:paraId="00924FC3" w14:textId="77777777" w:rsidR="00232C71" w:rsidRPr="005D37B8" w:rsidRDefault="00232C71" w:rsidP="00232C71">
      <w:pPr>
        <w:pStyle w:val="Prrafodelista"/>
        <w:numPr>
          <w:ilvl w:val="0"/>
          <w:numId w:val="6"/>
        </w:numPr>
        <w:rPr>
          <w:ins w:id="0" w:author="Diego Hernandez" w:date="2024-08-28T17:14:00Z"/>
          <w:b/>
          <w:bCs/>
        </w:rPr>
      </w:pPr>
      <w:proofErr w:type="spellStart"/>
      <w:r w:rsidRPr="005D37B8">
        <w:rPr>
          <w:b/>
          <w:bCs/>
        </w:rPr>
        <w:t>EDAs</w:t>
      </w:r>
      <w:proofErr w:type="spellEnd"/>
      <w:r w:rsidRPr="005D37B8">
        <w:rPr>
          <w:b/>
          <w:bCs/>
        </w:rPr>
        <w:t xml:space="preserve"> se muestran con gráficos nunca con código</w:t>
      </w:r>
    </w:p>
    <w:p w14:paraId="550A9FD4" w14:textId="5FB2E4DB" w:rsidR="00232C71" w:rsidRPr="005D37B8" w:rsidRDefault="00232C71" w:rsidP="00232C71">
      <w:pPr>
        <w:pStyle w:val="Prrafodelista"/>
        <w:numPr>
          <w:ilvl w:val="0"/>
          <w:numId w:val="6"/>
        </w:numPr>
        <w:rPr>
          <w:b/>
          <w:bCs/>
        </w:rPr>
      </w:pPr>
      <w:r w:rsidRPr="005D37B8">
        <w:rPr>
          <w:b/>
          <w:bCs/>
        </w:rPr>
        <w:t xml:space="preserve">Ordenar el pipeline en el orden de las herramientas </w:t>
      </w:r>
      <w:del w:id="1" w:author="Diego Hernandez" w:date="2024-08-28T17:14:00Z">
        <w:r w:rsidRPr="005D37B8" w:rsidDel="00232C71">
          <w:rPr>
            <w:b/>
            <w:bCs/>
          </w:rPr>
          <w:delText xml:space="preserve"> </w:delText>
        </w:r>
      </w:del>
    </w:p>
    <w:p w14:paraId="6D02A190" w14:textId="5A8C110F" w:rsidR="004A207F" w:rsidRPr="005D37B8" w:rsidRDefault="004A207F" w:rsidP="00232C71">
      <w:pPr>
        <w:pStyle w:val="Prrafodelista"/>
        <w:numPr>
          <w:ilvl w:val="0"/>
          <w:numId w:val="6"/>
        </w:numPr>
        <w:rPr>
          <w:b/>
          <w:bCs/>
        </w:rPr>
      </w:pPr>
      <w:r w:rsidRPr="005D37B8">
        <w:rPr>
          <w:b/>
          <w:bCs/>
        </w:rPr>
        <w:t>RE</w:t>
      </w:r>
    </w:p>
    <w:p w14:paraId="4A775F17" w14:textId="787C2D05" w:rsidR="005D37B8" w:rsidRDefault="005D37B8" w:rsidP="005D37B8">
      <w:pPr>
        <w:rPr>
          <w:b/>
          <w:bCs/>
        </w:rPr>
      </w:pPr>
      <w:r w:rsidRPr="005D37B8">
        <w:rPr>
          <w:b/>
          <w:bCs/>
        </w:rPr>
        <w:t xml:space="preserve">Conectarse en la </w:t>
      </w:r>
      <w:r>
        <w:rPr>
          <w:b/>
          <w:bCs/>
        </w:rPr>
        <w:t>demo 5 minutos antes, preparados y listos, checar la nube desde ya</w:t>
      </w:r>
    </w:p>
    <w:p w14:paraId="4ED7FF3E" w14:textId="035515C9" w:rsidR="005D37B8" w:rsidRDefault="005D37B8" w:rsidP="005D37B8">
      <w:pPr>
        <w:rPr>
          <w:b/>
          <w:bCs/>
        </w:rPr>
      </w:pPr>
      <w:r>
        <w:rPr>
          <w:b/>
          <w:bCs/>
        </w:rPr>
        <w:lastRenderedPageBreak/>
        <w:t xml:space="preserve">Sprint 2 </w:t>
      </w:r>
      <w:r w:rsidRPr="005D37B8">
        <w:rPr>
          <w:b/>
          <w:bCs/>
        </w:rPr>
        <w:sym w:font="Wingdings" w:char="F0E0"/>
      </w:r>
      <w:r>
        <w:rPr>
          <w:b/>
          <w:bCs/>
        </w:rPr>
        <w:t xml:space="preserve"> ETL e infraestructura para procesar en la Nube </w:t>
      </w:r>
    </w:p>
    <w:p w14:paraId="72317597" w14:textId="2C1CB91A" w:rsidR="005D37B8" w:rsidRDefault="005D37B8" w:rsidP="005D37B8">
      <w:pPr>
        <w:rPr>
          <w:b/>
          <w:bCs/>
        </w:rPr>
      </w:pPr>
      <w:r>
        <w:rPr>
          <w:b/>
          <w:bCs/>
        </w:rPr>
        <w:t xml:space="preserve">Ordenar los datos, Recomendar </w:t>
      </w:r>
      <w:proofErr w:type="spellStart"/>
      <w:r>
        <w:rPr>
          <w:b/>
          <w:bCs/>
        </w:rPr>
        <w:t>GCP</w:t>
      </w:r>
      <w:proofErr w:type="spellEnd"/>
      <w:r>
        <w:rPr>
          <w:b/>
          <w:bCs/>
        </w:rPr>
        <w:t xml:space="preserve"> </w:t>
      </w:r>
    </w:p>
    <w:p w14:paraId="64F5F388" w14:textId="4A8CA77C" w:rsidR="009B70DD" w:rsidRDefault="009B70DD" w:rsidP="005D37B8">
      <w:pPr>
        <w:rPr>
          <w:b/>
          <w:bCs/>
        </w:rPr>
      </w:pPr>
    </w:p>
    <w:p w14:paraId="11021C49" w14:textId="1903E700" w:rsidR="009B70DD" w:rsidRDefault="009B70DD" w:rsidP="005D37B8">
      <w:pPr>
        <w:rPr>
          <w:b/>
          <w:bCs/>
        </w:rPr>
      </w:pPr>
    </w:p>
    <w:p w14:paraId="45C1B39B" w14:textId="33141B86" w:rsidR="009B70DD" w:rsidRDefault="009B70DD" w:rsidP="005D37B8">
      <w:pPr>
        <w:rPr>
          <w:b/>
          <w:bCs/>
        </w:rPr>
      </w:pPr>
    </w:p>
    <w:p w14:paraId="2570B1D5" w14:textId="6F6D5E0D" w:rsidR="009B70DD" w:rsidRDefault="009B70DD" w:rsidP="005D37B8">
      <w:pPr>
        <w:rPr>
          <w:b/>
          <w:bCs/>
        </w:rPr>
      </w:pPr>
      <w:r>
        <w:rPr>
          <w:b/>
          <w:bCs/>
        </w:rPr>
        <w:t xml:space="preserve">Reunión con Guillermo Federico Fernández Caruso </w:t>
      </w:r>
    </w:p>
    <w:p w14:paraId="04AE784D" w14:textId="532F9F34" w:rsidR="004C51DB" w:rsidRDefault="004C51DB" w:rsidP="005D37B8">
      <w:pPr>
        <w:rPr>
          <w:b/>
          <w:bCs/>
        </w:rPr>
      </w:pPr>
      <w:r>
        <w:rPr>
          <w:b/>
          <w:bCs/>
        </w:rPr>
        <w:t>Henry septiembre 2022 – febrero 2023</w:t>
      </w:r>
    </w:p>
    <w:p w14:paraId="64FB6568" w14:textId="13BE6CF6" w:rsidR="004C51DB" w:rsidRDefault="004C51DB" w:rsidP="005D37B8">
      <w:pPr>
        <w:rPr>
          <w:b/>
          <w:bCs/>
        </w:rPr>
      </w:pPr>
      <w:r>
        <w:rPr>
          <w:b/>
          <w:bCs/>
        </w:rPr>
        <w:t xml:space="preserve">Inscripción de proyectos en startups </w:t>
      </w:r>
    </w:p>
    <w:p w14:paraId="0B66E69F" w14:textId="3663B0CA" w:rsidR="004C51DB" w:rsidRDefault="004C51DB" w:rsidP="005D37B8">
      <w:pPr>
        <w:rPr>
          <w:b/>
          <w:bCs/>
        </w:rPr>
      </w:pPr>
      <w:r>
        <w:rPr>
          <w:b/>
          <w:bCs/>
        </w:rPr>
        <w:t xml:space="preserve">Proyecto en Inglaterra de una app con </w:t>
      </w:r>
      <w:proofErr w:type="spellStart"/>
      <w:r>
        <w:rPr>
          <w:b/>
          <w:bCs/>
        </w:rPr>
        <w:t>scrapy</w:t>
      </w:r>
      <w:proofErr w:type="spellEnd"/>
      <w:r>
        <w:rPr>
          <w:b/>
          <w:bCs/>
        </w:rPr>
        <w:t xml:space="preserve"> Google, </w:t>
      </w:r>
      <w:proofErr w:type="spellStart"/>
      <w:r>
        <w:rPr>
          <w:b/>
          <w:bCs/>
        </w:rPr>
        <w:t>tripadvisor</w:t>
      </w:r>
      <w:proofErr w:type="spellEnd"/>
      <w:r>
        <w:rPr>
          <w:b/>
          <w:bCs/>
        </w:rPr>
        <w:t xml:space="preserve"> </w:t>
      </w:r>
    </w:p>
    <w:p w14:paraId="298208A1" w14:textId="1209C1EA" w:rsidR="004C51DB" w:rsidRDefault="004C51DB" w:rsidP="005D37B8">
      <w:pPr>
        <w:rPr>
          <w:b/>
          <w:bCs/>
        </w:rPr>
      </w:pPr>
      <w:r>
        <w:rPr>
          <w:b/>
          <w:bCs/>
        </w:rPr>
        <w:t xml:space="preserve">Posición </w:t>
      </w:r>
      <w:proofErr w:type="spellStart"/>
      <w:r>
        <w:rPr>
          <w:b/>
          <w:bCs/>
        </w:rPr>
        <w:t>Openlistor</w:t>
      </w:r>
      <w:proofErr w:type="spellEnd"/>
      <w:r>
        <w:rPr>
          <w:b/>
          <w:bCs/>
        </w:rPr>
        <w:t xml:space="preserve"> – Publicidad para medios de comunicación </w:t>
      </w:r>
    </w:p>
    <w:p w14:paraId="1B60E828" w14:textId="798E3C9D" w:rsidR="004C51DB" w:rsidRDefault="004C51DB" w:rsidP="005D37B8">
      <w:pPr>
        <w:rPr>
          <w:b/>
          <w:bCs/>
        </w:rPr>
      </w:pPr>
      <w:r>
        <w:rPr>
          <w:b/>
          <w:bCs/>
        </w:rPr>
        <w:t xml:space="preserve">Desde </w:t>
      </w:r>
      <w:proofErr w:type="spellStart"/>
      <w:r>
        <w:rPr>
          <w:b/>
          <w:bCs/>
        </w:rPr>
        <w:t>DataScience</w:t>
      </w:r>
      <w:proofErr w:type="spellEnd"/>
      <w:r>
        <w:rPr>
          <w:b/>
          <w:bCs/>
        </w:rPr>
        <w:t xml:space="preserve"> </w:t>
      </w:r>
    </w:p>
    <w:p w14:paraId="60B84B85" w14:textId="2FABDAA7" w:rsidR="004C51DB" w:rsidRDefault="004C51DB" w:rsidP="005D37B8">
      <w:pPr>
        <w:rPr>
          <w:b/>
          <w:bCs/>
        </w:rPr>
      </w:pPr>
      <w:r>
        <w:rPr>
          <w:b/>
          <w:bCs/>
        </w:rPr>
        <w:t>Pasantías de Henry</w:t>
      </w:r>
    </w:p>
    <w:p w14:paraId="3C16F3E1" w14:textId="77777777" w:rsidR="004C51DB" w:rsidRDefault="004C51DB" w:rsidP="005D37B8">
      <w:pPr>
        <w:rPr>
          <w:b/>
          <w:bCs/>
        </w:rPr>
      </w:pPr>
    </w:p>
    <w:p w14:paraId="4C4FD52B" w14:textId="77777777" w:rsidR="004C51DB" w:rsidRDefault="004C51DB" w:rsidP="005D37B8">
      <w:pPr>
        <w:rPr>
          <w:b/>
          <w:bCs/>
        </w:rPr>
      </w:pPr>
    </w:p>
    <w:p w14:paraId="1DBE16D5" w14:textId="77777777" w:rsidR="005D37B8" w:rsidRPr="005D37B8" w:rsidRDefault="005D37B8" w:rsidP="005D37B8">
      <w:pPr>
        <w:rPr>
          <w:b/>
          <w:bCs/>
        </w:rPr>
      </w:pPr>
    </w:p>
    <w:p w14:paraId="055C057C" w14:textId="77777777" w:rsidR="00232C71" w:rsidRPr="00AA3AE9" w:rsidRDefault="00232C71" w:rsidP="00AA3AE9">
      <w:pPr>
        <w:rPr>
          <w:b/>
          <w:bCs/>
        </w:rPr>
      </w:pPr>
    </w:p>
    <w:sectPr w:rsidR="00232C71" w:rsidRPr="00AA3AE9" w:rsidSect="00D62CC9"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F023" w14:textId="77777777" w:rsidR="00BC5BBB" w:rsidRDefault="00BC5BBB" w:rsidP="003A5968">
      <w:pPr>
        <w:spacing w:after="0" w:line="240" w:lineRule="auto"/>
      </w:pPr>
      <w:r>
        <w:separator/>
      </w:r>
    </w:p>
  </w:endnote>
  <w:endnote w:type="continuationSeparator" w:id="0">
    <w:p w14:paraId="73F50E81" w14:textId="77777777" w:rsidR="00BC5BBB" w:rsidRDefault="00BC5BBB" w:rsidP="003A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79C4" w14:textId="77777777" w:rsidR="00BC5BBB" w:rsidRDefault="00BC5BBB" w:rsidP="003A5968">
      <w:pPr>
        <w:spacing w:after="0" w:line="240" w:lineRule="auto"/>
      </w:pPr>
      <w:r>
        <w:separator/>
      </w:r>
    </w:p>
  </w:footnote>
  <w:footnote w:type="continuationSeparator" w:id="0">
    <w:p w14:paraId="42A7753A" w14:textId="77777777" w:rsidR="00BC5BBB" w:rsidRDefault="00BC5BBB" w:rsidP="003A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A15"/>
    <w:multiLevelType w:val="hybridMultilevel"/>
    <w:tmpl w:val="8528AE4E"/>
    <w:lvl w:ilvl="0" w:tplc="92601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3A46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1CC4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22D82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C7723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D64B3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15FC2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30474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F67F9"/>
    <w:multiLevelType w:val="hybridMultilevel"/>
    <w:tmpl w:val="54FCB5D2"/>
    <w:lvl w:ilvl="0" w:tplc="A3045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7CE"/>
    <w:multiLevelType w:val="hybridMultilevel"/>
    <w:tmpl w:val="D88AA828"/>
    <w:lvl w:ilvl="0" w:tplc="A1C801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202EE"/>
    <w:multiLevelType w:val="hybridMultilevel"/>
    <w:tmpl w:val="DEACF0B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Hernandez">
    <w15:presenceInfo w15:providerId="Windows Live" w15:userId="3633c9e1dda18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B1"/>
    <w:rsid w:val="00011028"/>
    <w:rsid w:val="000414BB"/>
    <w:rsid w:val="00051DA3"/>
    <w:rsid w:val="00057720"/>
    <w:rsid w:val="000D0FED"/>
    <w:rsid w:val="00103636"/>
    <w:rsid w:val="00133148"/>
    <w:rsid w:val="001460D3"/>
    <w:rsid w:val="001F1A69"/>
    <w:rsid w:val="002106DD"/>
    <w:rsid w:val="00212B16"/>
    <w:rsid w:val="00232C71"/>
    <w:rsid w:val="002A6FCC"/>
    <w:rsid w:val="002C42D5"/>
    <w:rsid w:val="003225FC"/>
    <w:rsid w:val="00344662"/>
    <w:rsid w:val="00373D85"/>
    <w:rsid w:val="0038332F"/>
    <w:rsid w:val="003841D5"/>
    <w:rsid w:val="003A4B71"/>
    <w:rsid w:val="003A5968"/>
    <w:rsid w:val="003A7A9C"/>
    <w:rsid w:val="003E2BBD"/>
    <w:rsid w:val="003F7B93"/>
    <w:rsid w:val="00432A3F"/>
    <w:rsid w:val="0046079A"/>
    <w:rsid w:val="004824B3"/>
    <w:rsid w:val="004A207F"/>
    <w:rsid w:val="004A29F4"/>
    <w:rsid w:val="004A2FDE"/>
    <w:rsid w:val="004A3C18"/>
    <w:rsid w:val="004C51DB"/>
    <w:rsid w:val="004E40E4"/>
    <w:rsid w:val="004E5F67"/>
    <w:rsid w:val="004F3CC5"/>
    <w:rsid w:val="005309B0"/>
    <w:rsid w:val="00530E65"/>
    <w:rsid w:val="00546A9E"/>
    <w:rsid w:val="00553171"/>
    <w:rsid w:val="00565D28"/>
    <w:rsid w:val="005746C0"/>
    <w:rsid w:val="005850A8"/>
    <w:rsid w:val="005B1A7B"/>
    <w:rsid w:val="005B7386"/>
    <w:rsid w:val="005D37B8"/>
    <w:rsid w:val="005E741C"/>
    <w:rsid w:val="006165DA"/>
    <w:rsid w:val="00667530"/>
    <w:rsid w:val="00682F65"/>
    <w:rsid w:val="00685850"/>
    <w:rsid w:val="006A1818"/>
    <w:rsid w:val="00716BA0"/>
    <w:rsid w:val="007171AB"/>
    <w:rsid w:val="00727E19"/>
    <w:rsid w:val="007637CB"/>
    <w:rsid w:val="007718D8"/>
    <w:rsid w:val="00796391"/>
    <w:rsid w:val="007A49AC"/>
    <w:rsid w:val="007C6305"/>
    <w:rsid w:val="007E59FB"/>
    <w:rsid w:val="0083540A"/>
    <w:rsid w:val="00867243"/>
    <w:rsid w:val="008A2E49"/>
    <w:rsid w:val="008A6019"/>
    <w:rsid w:val="008F48C0"/>
    <w:rsid w:val="008F7097"/>
    <w:rsid w:val="00924FB3"/>
    <w:rsid w:val="009B70DD"/>
    <w:rsid w:val="009E77A8"/>
    <w:rsid w:val="00A17634"/>
    <w:rsid w:val="00A20CDB"/>
    <w:rsid w:val="00A72CA3"/>
    <w:rsid w:val="00A97D9C"/>
    <w:rsid w:val="00AA3AE9"/>
    <w:rsid w:val="00AB764B"/>
    <w:rsid w:val="00B06FB1"/>
    <w:rsid w:val="00B27796"/>
    <w:rsid w:val="00B94CF8"/>
    <w:rsid w:val="00BA7AC8"/>
    <w:rsid w:val="00BC5BBB"/>
    <w:rsid w:val="00BD5BBB"/>
    <w:rsid w:val="00BE297F"/>
    <w:rsid w:val="00C361F4"/>
    <w:rsid w:val="00C7459F"/>
    <w:rsid w:val="00C861C4"/>
    <w:rsid w:val="00C903B2"/>
    <w:rsid w:val="00C93CDC"/>
    <w:rsid w:val="00C94993"/>
    <w:rsid w:val="00CA1821"/>
    <w:rsid w:val="00CD4ABA"/>
    <w:rsid w:val="00CE758D"/>
    <w:rsid w:val="00CF7D67"/>
    <w:rsid w:val="00D1213C"/>
    <w:rsid w:val="00D62CC9"/>
    <w:rsid w:val="00D9366B"/>
    <w:rsid w:val="00DB6140"/>
    <w:rsid w:val="00DE7C35"/>
    <w:rsid w:val="00DF18FC"/>
    <w:rsid w:val="00E549DB"/>
    <w:rsid w:val="00E654B4"/>
    <w:rsid w:val="00E9206C"/>
    <w:rsid w:val="00EF4AC0"/>
    <w:rsid w:val="00EF6456"/>
    <w:rsid w:val="00EF696A"/>
    <w:rsid w:val="00F27E38"/>
    <w:rsid w:val="00FD72C6"/>
    <w:rsid w:val="00F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52C4F3"/>
  <w15:chartTrackingRefBased/>
  <w15:docId w15:val="{A18FB7C7-57B8-4FA3-A00D-DA2F38BF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F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59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968"/>
  </w:style>
  <w:style w:type="paragraph" w:styleId="Piedepgina">
    <w:name w:val="footer"/>
    <w:basedOn w:val="Normal"/>
    <w:link w:val="PiedepginaCar"/>
    <w:uiPriority w:val="99"/>
    <w:unhideWhenUsed/>
    <w:rsid w:val="003A59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3759</Words>
  <Characters>20679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Hernandez</dc:creator>
  <cp:keywords/>
  <dc:description/>
  <cp:lastModifiedBy>Diego Hernandez</cp:lastModifiedBy>
  <cp:revision>2</cp:revision>
  <dcterms:created xsi:type="dcterms:W3CDTF">2024-09-03T13:25:00Z</dcterms:created>
  <dcterms:modified xsi:type="dcterms:W3CDTF">2024-09-03T13:25:00Z</dcterms:modified>
</cp:coreProperties>
</file>